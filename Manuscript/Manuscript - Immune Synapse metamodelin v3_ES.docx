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ABDD6" w14:textId="0EE47B09" w:rsidR="00C172CD" w:rsidRDefault="007F615F" w:rsidP="004202D1">
      <w:pPr>
        <w:pStyle w:val="Title"/>
        <w:jc w:val="both"/>
        <w:rPr>
          <w:sz w:val="40"/>
          <w:szCs w:val="40"/>
          <w:highlight w:val="yellow"/>
        </w:rPr>
      </w:pPr>
      <w:bookmarkStart w:id="0" w:name="_29uukcq6o2dp" w:colFirst="0" w:colLast="0"/>
      <w:bookmarkStart w:id="1" w:name="_GoBack"/>
      <w:bookmarkEnd w:id="0"/>
      <w:bookmarkEnd w:id="1"/>
      <w:r>
        <w:rPr>
          <w:sz w:val="40"/>
          <w:szCs w:val="40"/>
        </w:rPr>
        <w:t xml:space="preserve">Integrative metamodeling </w:t>
      </w:r>
      <w:ins w:id="2" w:author="OWNER" w:date="2021-06-15T11:11:00Z">
        <w:r w:rsidR="004202D1" w:rsidRPr="00064C14">
          <w:rPr>
            <w:sz w:val="40"/>
            <w:szCs w:val="40"/>
          </w:rPr>
          <w:t>accounts</w:t>
        </w:r>
        <w:r w:rsidR="004202D1" w:rsidDel="004202D1">
          <w:rPr>
            <w:sz w:val="40"/>
            <w:szCs w:val="40"/>
          </w:rPr>
          <w:t xml:space="preserve"> </w:t>
        </w:r>
      </w:ins>
      <w:del w:id="3" w:author="OWNER" w:date="2021-06-15T11:10:00Z">
        <w:r w:rsidDel="004202D1">
          <w:rPr>
            <w:sz w:val="40"/>
            <w:szCs w:val="40"/>
          </w:rPr>
          <w:delText xml:space="preserve">of </w:delText>
        </w:r>
      </w:del>
      <w:ins w:id="4" w:author="OWNER" w:date="2021-06-15T11:10:00Z">
        <w:r w:rsidR="004202D1">
          <w:rPr>
            <w:sz w:val="40"/>
            <w:szCs w:val="40"/>
          </w:rPr>
          <w:t xml:space="preserve">for </w:t>
        </w:r>
      </w:ins>
      <w:ins w:id="5" w:author="OWNER" w:date="2021-06-15T11:11:00Z">
        <w:r w:rsidR="004202D1" w:rsidRPr="00CB3E3D">
          <w:rPr>
            <w:sz w:val="40"/>
            <w:szCs w:val="40"/>
          </w:rPr>
          <w:t>nanoscale</w:t>
        </w:r>
        <w:r w:rsidR="004202D1">
          <w:rPr>
            <w:sz w:val="40"/>
            <w:szCs w:val="40"/>
          </w:rPr>
          <w:t xml:space="preserve"> </w:t>
        </w:r>
      </w:ins>
      <w:del w:id="6" w:author="OWNER" w:date="2021-06-15T11:11:00Z">
        <w:r w:rsidDel="004202D1">
          <w:rPr>
            <w:sz w:val="40"/>
            <w:szCs w:val="40"/>
          </w:rPr>
          <w:delText xml:space="preserve">early </w:delText>
        </w:r>
      </w:del>
      <w:r>
        <w:rPr>
          <w:sz w:val="40"/>
          <w:szCs w:val="40"/>
        </w:rPr>
        <w:t xml:space="preserve">T-cell antigen receptor (TCR) </w:t>
      </w:r>
      <w:del w:id="7" w:author="OWNER" w:date="2021-06-15T11:11:00Z">
        <w:r w:rsidDel="004202D1">
          <w:rPr>
            <w:sz w:val="40"/>
            <w:szCs w:val="40"/>
          </w:rPr>
          <w:delText xml:space="preserve">signaling </w:delText>
        </w:r>
        <w:r w:rsidRPr="004202D1" w:rsidDel="004202D1">
          <w:rPr>
            <w:sz w:val="40"/>
            <w:szCs w:val="40"/>
            <w:rPrChange w:id="8" w:author="OWNER" w:date="2021-06-15T11:10:00Z">
              <w:rPr>
                <w:sz w:val="40"/>
                <w:szCs w:val="40"/>
                <w:highlight w:val="yellow"/>
              </w:rPr>
            </w:rPrChange>
          </w:rPr>
          <w:delText xml:space="preserve">accounts for nanoscale TCR </w:delText>
        </w:r>
      </w:del>
      <w:r w:rsidRPr="004202D1">
        <w:rPr>
          <w:sz w:val="40"/>
          <w:szCs w:val="40"/>
          <w:rPrChange w:id="9" w:author="OWNER" w:date="2021-06-15T11:10:00Z">
            <w:rPr>
              <w:sz w:val="40"/>
              <w:szCs w:val="40"/>
              <w:highlight w:val="yellow"/>
            </w:rPr>
          </w:rPrChange>
        </w:rPr>
        <w:t xml:space="preserve">activation </w:t>
      </w:r>
      <w:r w:rsidRPr="004202D1">
        <w:rPr>
          <w:sz w:val="40"/>
          <w:szCs w:val="40"/>
          <w:rPrChange w:id="10" w:author="OWNER" w:date="2021-06-15T11:12:00Z">
            <w:rPr>
              <w:sz w:val="40"/>
              <w:szCs w:val="40"/>
              <w:highlight w:val="yellow"/>
            </w:rPr>
          </w:rPrChange>
        </w:rPr>
        <w:t>patterns</w:t>
      </w:r>
    </w:p>
    <w:p w14:paraId="62D18AEA" w14:textId="77777777" w:rsidR="00C172CD" w:rsidRDefault="007F615F">
      <w:r>
        <w:t>Keywords: T cell, immunological synapse, Bayesian metamodeling, T cell activation, kinetic segregation, LCK, T cell receptor, CD45, peptide-MHC</w:t>
      </w:r>
    </w:p>
    <w:p w14:paraId="1BCB1A7C" w14:textId="77777777" w:rsidR="00C172CD" w:rsidRDefault="007F615F">
      <w:pPr>
        <w:pStyle w:val="Heading1"/>
        <w:jc w:val="both"/>
        <w:rPr>
          <w:sz w:val="24"/>
          <w:szCs w:val="24"/>
        </w:rPr>
      </w:pPr>
      <w:bookmarkStart w:id="11" w:name="_1vyp9ebjapsi" w:colFirst="0" w:colLast="0"/>
      <w:bookmarkEnd w:id="11"/>
      <w:r>
        <w:rPr>
          <w:sz w:val="36"/>
          <w:szCs w:val="36"/>
        </w:rPr>
        <w:t xml:space="preserve">Abstract </w:t>
      </w:r>
      <w:r>
        <w:rPr>
          <w:sz w:val="24"/>
          <w:szCs w:val="24"/>
        </w:rPr>
        <w:t>(&lt;250 words)</w:t>
      </w:r>
    </w:p>
    <w:p w14:paraId="59C3DAF7" w14:textId="77777777" w:rsidR="00C172CD" w:rsidRDefault="007F615F">
      <w:pPr>
        <w:jc w:val="both"/>
      </w:pPr>
      <w:r>
        <w:t xml:space="preserve">T cells trigger highly specific and sensitive effector responses against foreign pathogens by recognizing cognate antigens presented by Antigen-presenting cells. Various microscopic processes that give rise to rapid and robust TCR activation have been proposed, but they each individually fail to capture all critical data related to TCR activation. Here, we apply Bayesian metamodeling for integrating multiple aspects of TCR triggering from fragmented input models of varying representations and scales. Specifically, we integrate models of the organization, activity, interactions, and dynamics of the signaling molecules TCR, CD45 and </w:t>
      </w:r>
      <w:proofErr w:type="spellStart"/>
      <w:r>
        <w:t>Lck</w:t>
      </w:r>
      <w:proofErr w:type="spellEnd"/>
      <w:r>
        <w:t>, and of membrane shape and elasticity. Inputs include physical models, Monte-Carlo simulations, single molecule localization microscopy and published results. Our metamodel accounts for nanoscale dynamic patterns of TCR activation that could not be accounted for by the individual partial models. The scalability and flexibility of our metamodeling approach can serve to iteratively expand its predictive power for T cell activation and other biological systems.</w:t>
      </w:r>
    </w:p>
    <w:p w14:paraId="49B4205A" w14:textId="77777777" w:rsidR="00C172CD" w:rsidRDefault="00C172CD"/>
    <w:p w14:paraId="1E4A08BF" w14:textId="0CF58CB2" w:rsidR="00C172CD" w:rsidRDefault="007F615F" w:rsidP="00F61964">
      <w:pPr>
        <w:pStyle w:val="Heading1"/>
        <w:rPr>
          <w:sz w:val="24"/>
          <w:szCs w:val="24"/>
        </w:rPr>
      </w:pPr>
      <w:bookmarkStart w:id="12" w:name="_c0sgwfp8g5lc" w:colFirst="0" w:colLast="0"/>
      <w:bookmarkEnd w:id="12"/>
      <w:r>
        <w:t xml:space="preserve">Significance Statement </w:t>
      </w:r>
      <w:del w:id="13" w:author="OWNER" w:date="2021-06-15T11:21:00Z">
        <w:r w:rsidDel="00F61964">
          <w:rPr>
            <w:sz w:val="24"/>
            <w:szCs w:val="24"/>
          </w:rPr>
          <w:delText>(&lt;120 words)</w:delText>
        </w:r>
      </w:del>
    </w:p>
    <w:p w14:paraId="193E3805" w14:textId="54F9921A" w:rsidR="00C172CD" w:rsidRDefault="007F615F">
      <w:r>
        <w:t xml:space="preserve">T cell signaling is determined by a complex interplay of multiple microscopic processes. </w:t>
      </w:r>
      <w:proofErr w:type="spellStart"/>
      <w:r>
        <w:t>Metamodelling</w:t>
      </w:r>
      <w:proofErr w:type="spellEnd"/>
      <w:r>
        <w:t xml:space="preserve"> can integrate fragmented models of such processes and account for yet unexplained nanoscale activation patterns</w:t>
      </w:r>
      <w:ins w:id="14" w:author="OWNER" w:date="2021-06-15T10:42:00Z">
        <w:r w:rsidR="00144008">
          <w:t xml:space="preserve"> of the TCR in the early immune synapse</w:t>
        </w:r>
      </w:ins>
      <w:r>
        <w:t xml:space="preserve">. </w:t>
      </w:r>
    </w:p>
    <w:p w14:paraId="02F7C6E0" w14:textId="77777777" w:rsidR="00C172CD" w:rsidRDefault="00C172CD"/>
    <w:p w14:paraId="7695358C" w14:textId="77777777" w:rsidR="00C172CD" w:rsidRDefault="007F615F">
      <w:pPr>
        <w:rPr>
          <w:sz w:val="36"/>
          <w:szCs w:val="36"/>
        </w:rPr>
      </w:pPr>
      <w:r>
        <w:rPr>
          <w:sz w:val="36"/>
          <w:szCs w:val="36"/>
        </w:rPr>
        <w:t>Introduction</w:t>
      </w:r>
    </w:p>
    <w:p w14:paraId="55342236" w14:textId="77777777" w:rsidR="00C172CD" w:rsidRDefault="00C172CD">
      <w:pPr>
        <w:jc w:val="both"/>
      </w:pPr>
    </w:p>
    <w:p w14:paraId="4C11672E" w14:textId="647D97DC" w:rsidR="00C172CD" w:rsidRPr="00011323" w:rsidRDefault="007F615F" w:rsidP="007F615F">
      <w:pPr>
        <w:jc w:val="both"/>
      </w:pPr>
      <w:r w:rsidRPr="00011323">
        <w:t xml:space="preserve">T cells mount an immune response by recognizing foreign cognate antigens, presented on the surface of antigen-presenting cells (APCs). For that, the T cells form a dynamic interface with the APCs, known as the immune synapse (IS). Within this synapse signaling molecules dynamically organize to facilitate signal activation and regulation </w:t>
      </w:r>
      <w:r w:rsidRPr="00011323">
        <w:rPr>
          <w:rFonts w:ascii="Roboto" w:eastAsia="Roboto" w:hAnsi="Roboto" w:cs="Roboto"/>
          <w:sz w:val="24"/>
          <w:szCs w:val="24"/>
          <w:highlight w:val="white"/>
        </w:rPr>
        <w:fldChar w:fldCharType="begin" w:fldLock="1"/>
      </w:r>
      <w:r w:rsidRPr="00011323">
        <w:rPr>
          <w:rFonts w:ascii="Roboto" w:eastAsia="Roboto" w:hAnsi="Roboto" w:cs="Roboto"/>
          <w:sz w:val="24"/>
          <w:szCs w:val="24"/>
          <w:highlight w:val="white"/>
        </w:rPr>
        <w:instrText>ADDIN CSL_CITATION {"citationItems":[{"id":"ITEM-1","itemData":{"DOI":"nri2903 [pii]\r10.1038/nri2903","ISBN":"1474-1741 (Electronic)\r1474-1733 (Linking)","ISSN":"14741733","PMID":"21179118","abstract":"Imaging techniques have greatly improved our understanding of lymphocyte activation. Technical advances in spatial and temporal resolution and new labelling tools have enabled researchers to directly observe the activation process. Consequently, research using imaging approaches to study lymphocyte activation has expanded, providing an unprecedented level of cellular and molecular detail in the field. As a result, certain models of lymphocyte activation have been verified, others have been revised and yet others have been replaced with new concepts. In this article, we review the current imaging techniques that are used to assess lymphocyte activation in different contexts, from whole animals to single molecules, and discuss the advantages and potential limitations of these methods.","author":[{"dropping-particle":"","family":"Balagopalan","given":"L.*","non-dropping-particle":"","parse-names":false,"suffix":""},{"dropping-particle":"","family":"Sherman","given":"E.*","non-dropping-particle":"","parse-names":false,"suffix":""},{"dropping-particle":"","family":"Barr","given":"V.A. A","non-dropping-particle":"","parse-names":false,"suffix":""},{"dropping-particle":"","family":"Samelson","given":"L.E. E","non-dropping-particle":"","parse-names":false,"suffix":""}],"container-title":"Nat Rev Immunol","edition":"2010/12/24","id":"ITEM-1","issue":"1","issued":{"date-parts":[["2011"]]},"language":"eng","note":"From Duplicate 2 (Imaging techniques for assaying lymphocyte activation in action - Balagopalan, L; Sherman, E; Barr, V A; Samelson, L E)\nAnd Duplicate 3 (Imaging techniques for assaying lymphocyte activation in action - Balagopalan, L.*; Sherman, E.*; Barr, V A; Samelson, L E)\n\nBalagopalan, Lakshmi\nSherman, Eilon\nBarr, Valarie A\nSamelson, Lawrence E\nResearch Support, N.I.H., Extramural\nResearch Support, N.I.H., Intramural\nReview\nEngland\nNature reviews. Immunology\nNat Rev Immunol. 2011 Jan;11(1):21-33.","page":"21-33","title":"Imaging techniques for assaying lymphocyte activation in action","type":"article-journal","volume":"11"},"uris":["http://www.mendeley.com/documents/?uuid=dc462041-280b-410f-b0d7-6be687006aac"]}],"mendeley":{"formattedCitation":"&lt;sup&gt;1&lt;/sup&gt;","plainTextFormattedCitation":"1","previouslyFormattedCitation":"&lt;sup&gt;1&lt;/sup&gt;"},"properties":{"noteIndex":0},"schema":"https://github.com/citation-style-language/schema/raw/master/csl-citation.json"}</w:instrText>
      </w:r>
      <w:r w:rsidRPr="00011323">
        <w:rPr>
          <w:rFonts w:ascii="Roboto" w:eastAsia="Roboto" w:hAnsi="Roboto" w:cs="Roboto"/>
          <w:sz w:val="24"/>
          <w:szCs w:val="24"/>
          <w:highlight w:val="white"/>
        </w:rPr>
        <w:fldChar w:fldCharType="separate"/>
      </w:r>
      <w:r w:rsidRPr="00011323">
        <w:rPr>
          <w:rFonts w:ascii="Roboto" w:eastAsia="Roboto" w:hAnsi="Roboto" w:cs="Roboto"/>
          <w:noProof/>
          <w:sz w:val="24"/>
          <w:szCs w:val="24"/>
          <w:highlight w:val="white"/>
          <w:vertAlign w:val="superscript"/>
        </w:rPr>
        <w:t>1</w:t>
      </w:r>
      <w:r w:rsidRPr="00011323">
        <w:rPr>
          <w:rFonts w:ascii="Roboto" w:eastAsia="Roboto" w:hAnsi="Roboto" w:cs="Roboto"/>
          <w:sz w:val="24"/>
          <w:szCs w:val="24"/>
          <w:highlight w:val="white"/>
        </w:rPr>
        <w:fldChar w:fldCharType="end"/>
      </w:r>
      <w:r w:rsidRPr="00011323">
        <w:t>.</w:t>
      </w:r>
    </w:p>
    <w:p w14:paraId="52B02953" w14:textId="4137B561" w:rsidR="00C172CD" w:rsidRPr="00011323" w:rsidRDefault="007F615F" w:rsidP="007F615F">
      <w:pPr>
        <w:ind w:firstLine="720"/>
        <w:jc w:val="both"/>
      </w:pPr>
      <w:r w:rsidRPr="00011323">
        <w:t xml:space="preserve">Recently, multiple nanoscale patterns of these molecules have been observed, including clustering of molecules, and the segregation of receptors from glycoproteins (such as CD45). The abundant CD45 glycoproteins are phosphatases and can quench the TCR signal. Their physical separation from TCRs has been proposed and then shown to promote TCR activation (a model known as ‘kinetic segregation’ </w:t>
      </w:r>
      <w:r w:rsidRPr="00011323">
        <w:fldChar w:fldCharType="begin" w:fldLock="1"/>
      </w:r>
      <w:r w:rsidRPr="00011323">
        <w:instrText>ADDIN CSL_CITATION {"citationItems":[{"id":"ITEM-1","itemData":{"DOI":"10.1038/ni1389","ISBN":"1529-2908","abstract":"How the T cell receptor engages antigen is known, but not how that 'triggers' intracellular signaling. The first direct support for a mechanism based on the spatial reorganization of signaling proteins, proposed 10 years ago and referred to as the 'kinetic-segregation' model, is now beginning to emerge, along with indications that it may also apply to the triggering of nonclonotypic receptors. We describe here the development of the model, review new data and suggest how the model fits a broader conceptual framework for receptor triggering. We also consider the capacity of the model, versus that of other proposals, to account for the established features of TCR triggering.","author":[{"dropping-particle":"","family":"Davis","given":"S J","non-dropping-particle":"","parse-names":false,"suffix":""},{"dropping-particle":"","family":"Merwe","given":"P A","non-dropping-particle":"van der","parse-names":false,"suffix":""}],"container-title":"Nature Immunology","id":"ITEM-1","issue":"8","issued":{"date-parts":[["2006"]]},"language":"English","note":"065GH\nTimes Cited:173\nCited References Count:61","page":"803-809","title":"The kinetic-segregation model: TCR triggering and beyond","type":"article-journal","volume":"7"},"uris":["http://www.mendeley.com/documents/?uuid=5d42ce00-7c29-4ae2-ac19-03637dec8dc0"]}],"mendeley":{"formattedCitation":"&lt;sup&gt;2&lt;/sup&gt;","plainTextFormattedCitation":"2","previouslyFormattedCitation":"&lt;sup&gt;2&lt;/sup&gt;"},"properties":{"noteIndex":0},"schema":"https://github.com/citation-style-language/schema/raw/master/csl-citation.json"}</w:instrText>
      </w:r>
      <w:r w:rsidRPr="00011323">
        <w:fldChar w:fldCharType="separate"/>
      </w:r>
      <w:r w:rsidRPr="00011323">
        <w:rPr>
          <w:noProof/>
          <w:vertAlign w:val="superscript"/>
        </w:rPr>
        <w:t>2</w:t>
      </w:r>
      <w:r w:rsidRPr="00011323">
        <w:fldChar w:fldCharType="end"/>
      </w:r>
      <w:r w:rsidRPr="00011323">
        <w:t xml:space="preserve">). These patterns have been shown to affect TCR signaling. </w:t>
      </w:r>
    </w:p>
    <w:p w14:paraId="4B2E3848" w14:textId="0E258D35" w:rsidR="00C172CD" w:rsidRPr="00011323" w:rsidRDefault="007F615F" w:rsidP="00144008">
      <w:pPr>
        <w:jc w:val="both"/>
      </w:pPr>
      <w:r w:rsidRPr="00144008">
        <w:tab/>
      </w:r>
      <w:r w:rsidRPr="00011323">
        <w:t xml:space="preserve">Multiple additional models have been proposed to account for the various aspects of T cell activation </w:t>
      </w:r>
      <w:r w:rsidRPr="00011323">
        <w:fldChar w:fldCharType="begin" w:fldLock="1"/>
      </w:r>
      <w:r w:rsidRPr="00011323">
        <w:instrText>ADDIN CSL_CITATION {"citationItems":[{"id":"ITEM-1","itemData":{"DOI":"10.1038/nri2887","ISBN":"1474-1741 (Electronic)\\r1474-1733 (Linking)","ISSN":"1474-1741","PMID":"21127503","abstract":"There is considerable controversy about the mechanism of T cell receptor (TCR) triggering, the process by which the TCR tranduces signals across the plasma membrane after binding to its ligand (an agonist peptide complexed with an MHC molecule). Three main types of mechanism have been proposed, which involve aggregation, conformational change and segregation. Here, we review recently published evidence for each type of mechanism and conclude that all three may be involved. This complexity may reflect the uniquely demanding nature of TCR-mediated antigen recognition, which requires the detection of a very weak 'signal' (very rare foreign peptide-MHC ligands) in the presence of considerable 'noise' (abundant self peptide-MHC molecules).","author":[{"dropping-particle":"","family":"Merwe","given":"P. Anton","non-dropping-particle":"van der","parse-names":false,"suffix":""},{"dropping-particle":"","family":"Dushek","given":"Omer","non-dropping-particle":"","parse-names":false,"suffix":""}],"container-title":"Nature reviews. Immunology","id":"ITEM-1","issue":"1","issued":{"date-parts":[["2011"]]},"language":"English","note":"From Duplicate 1 (Mechanisms for T cell receptor triggering - van der Merwe, P. Anton; Dushek, Omer)\n\nFrom Duplicate 2 (Mechanisms for T cell receptor triggering - van der Merwe, P A; Dushek, O)\n\n698DR\nTimes Cited:2\nCited References Count:107","page":"47-55","publisher":"Nature Publishing Group","title":"Mechanisms for T cell receptor triggering.","type":"article-journal","volume":"11"},"uris":["http://www.mendeley.com/documents/?uuid=040925ce-626f-415b-90be-52289474c827"]}],"mendeley":{"formattedCitation":"&lt;sup&gt;3&lt;/sup&gt;","plainTextFormattedCitation":"3","previouslyFormattedCitation":"&lt;sup&gt;3&lt;/sup&gt;"},"properties":{"noteIndex":0},"schema":"https://github.com/citation-style-language/schema/raw/master/csl-citation.json"}</w:instrText>
      </w:r>
      <w:r w:rsidRPr="00011323">
        <w:fldChar w:fldCharType="separate"/>
      </w:r>
      <w:r w:rsidRPr="00011323">
        <w:rPr>
          <w:noProof/>
          <w:vertAlign w:val="superscript"/>
        </w:rPr>
        <w:t>3</w:t>
      </w:r>
      <w:r w:rsidRPr="00011323">
        <w:fldChar w:fldCharType="end"/>
      </w:r>
      <w:r w:rsidRPr="00011323">
        <w:t xml:space="preserve">. Such mechanisms include receptor clustering </w:t>
      </w:r>
      <w:r w:rsidRPr="00011323">
        <w:fldChar w:fldCharType="begin" w:fldLock="1"/>
      </w:r>
      <w:r w:rsidRPr="00011323">
        <w:instrText>ADDIN CSL_CITATION {"citationItems":[{"id":"ITEM-1","itemData":{"DOI":"10.1084/jem.20042155","ISSN":"0022-1007 (Print)","PMID":"16087711","abstract":"A long-standing paradox in the study of T cell antigen recognition is that of the  high specificity-low affinity T cell receptor (TCR)-major histocompatibility complex peptide (MHCp) interaction. The existence of multivalent TCRs could resolve this paradox because they can simultaneously improve the avidity observed for monovalent interactions and allow for cooperative effects. We have studied the stoichiometry of the TCR by Blue Native-polyacrylamide gel electrophoresis and found that the TCR exists as a mixture of monovalent (alphabetagammaepsilondeltaepsilonzetazeta) and multivalent complexes with two or more ligand-binding TCRalpha/beta subunits. The coexistence of monovalent and multivalent complexes was confirmed by electron microscopy after label fracture of intact T cells, thus ruling out any possible artifact caused by detergent solubilization. We found that although only the multivalent complexes become phosphorylated at low antigen doses, both multivalent and monovalent TCRs are phosphorylated at higher doses. Thus, the multivalent TCRs could be responsible for sensing low concentrations of antigen, whereas the monovalent TCRs could be responsible for dose-response effects at high concentrations, conditions in which the multivalent TCRs are saturated. Thus, besides resolving TCR stoichiometry, these data can explain how T cells respond to a wide range of MHCp concentrations while maintaining high sensitivity.","author":[{"dropping-particle":"","family":"Schamel","given":"Wolfgang W.A. A","non-dropping-particle":"","parse-names":false,"suffix":""},{"dropping-particle":"","family":"Arechaga","given":"Ignacio","non-dropping-particle":"","parse-names":false,"suffix":""},{"dropping-particle":"","family":"Risueño","given":"Ruth M.","non-dropping-particle":"","parse-names":false,"suffix":""},{"dropping-particle":"","family":"Santen","given":"Hisse M.","non-dropping-particle":"Van","parse-names":false,"suffix":""},{"dropping-particle":"","family":"Cabezas","given":"Pilar","non-dropping-particle":"","parse-names":false,"suffix":""},{"dropping-particle":"","family":"Risco","given":"Cristina","non-dropping-particle":"","parse-names":false,"suffix":""},{"dropping-particle":"","family":"Valpuesta","given":"José M.","non-dropping-particle":"","parse-names":false,"suffix":""},{"dropping-particle":"","family":"Alarcón","given":"Balbino","non-dropping-particle":"","parse-names":false,"suffix":""}],"container-title":"The Journal of experimental medicine","id":"ITEM-1","issue":"4","issued":{"date-parts":[["2005","8"]]},"language":"eng","page":"493-503","publisher":"J Exp Med","title":"Coexistence of multivalent and monovalent TCRs explains high sensitivity and wide  range of response.","type":"article-journal","volume":"202"},"uris":["http://www.mendeley.com/documents/?uuid=fcea04fd-444c-4385-a059-64dc6db7577f"]},{"id":"ITEM-2","itemData":{"DOI":"10.1038/ni.1832","ISSN":"1529-2916 (Electronic)","PMID":"20010844","abstract":"The organization and dynamics of receptors and other molecules in the plasma  membrane are not well understood. Here we analyzed the spatio-temporal dynamics of T cell antigen receptor (TCR) complexes and linker for activation of T cells (Lat), a key adaptor molecule in the TCR signaling pathway, in T cell membranes using high-speed photoactivated localization microscopy, dual-color fluorescence cross-correlation spectroscopy and transmission electron microscopy. In quiescent T cells, both molecules existed in separate membrane domains (protein islands), and these domains concatenated after T cell activation. These concatemers were identical to signaling microclusters, a prominent hallmark of T cell activation. This separation versus physical juxtapositioning of receptor domains and domains containing downstream signaling molecules in quiescent versus activated T cells may be a general feature of plasma membrane-associated signal transduction.","author":[{"dropping-particle":"","family":"Lillemeier","given":"Björn F","non-dropping-particle":"","parse-names":false,"suffix":""},{"dropping-particle":"","family":"Mörtelmaier","given":"Manuel A","non-dropping-particle":"","parse-names":false,"suffix":""},{"dropping-particle":"","family":"Forstner","given":"Martin B","non-dropping-particle":"","parse-names":false,"suffix":""},{"dropping-particle":"","family":"Huppa","given":"Johannes B","non-dropping-particle":"","parse-names":false,"suffix":""},{"dropping-particle":"","family":"Groves","given":"Jay T","non-dropping-particle":"","parse-names":false,"suffix":""},{"dropping-particle":"","family":"Davis","given":"Mark M","non-dropping-particle":"","parse-names":false,"suffix":""}],"container-title":"Nature immunology","id":"ITEM-2","issue":"1","issued":{"date-parts":[["2010","1"]]},"language":"eng","page":"90-96","title":"TCR and Lat are expressed on separate protein islands on T cell membranes and  concatenate during activation.","type":"article-journal","volume":"11"},"uris":["http://www.mendeley.com/documents/?uuid=ae436eb7-52eb-4302-a1b5-4b193b9df520"]}],"mendeley":{"formattedCitation":"&lt;sup&gt;4,5&lt;/sup&gt;","plainTextFormattedCitation":"4,5","previouslyFormattedCitation":"&lt;sup&gt;4,5&lt;/sup&gt;"},"properties":{"noteIndex":0},"schema":"https://github.com/citation-style-language/schema/raw/master/csl-citation.json"}</w:instrText>
      </w:r>
      <w:r w:rsidRPr="00011323">
        <w:fldChar w:fldCharType="separate"/>
      </w:r>
      <w:r w:rsidRPr="00011323">
        <w:rPr>
          <w:noProof/>
          <w:vertAlign w:val="superscript"/>
        </w:rPr>
        <w:t>4,5</w:t>
      </w:r>
      <w:r w:rsidRPr="00011323">
        <w:fldChar w:fldCharType="end"/>
      </w:r>
      <w:r w:rsidRPr="00011323">
        <w:t xml:space="preserve">, conformational changes of receptor chains </w:t>
      </w:r>
      <w:r w:rsidRPr="00011323">
        <w:fldChar w:fldCharType="begin" w:fldLock="1"/>
      </w:r>
      <w:r w:rsidR="00144008" w:rsidRPr="00011323">
        <w:instrText>ADDIN CSL_CITATION {"citationItems":[{"id":"ITEM-1","itemData":{"DOI":"10.3389/fimmu.2012.00115","ISBN":"1664-3224 (Electronic)\r1664-3224 (Linking)","ISSN":"16643224","PMID":"22582078","abstract":"Increasing evidence favors the notion that, before triggering, the T cell antigen receptor (TCR) forms nanometer-scale oligomers that are called nanoclusters. The organization of the TCR in pre-existing oligomers cannot be ignored when analyzing the properties of ligand (pMHC) recognition and signal transduction. As with other membrane receptors, the existence of TCR oligomers points out to cooperativity phenomena. We review the data in support of conformational changes in the TCR as the basic principle to transduce the activation signal to the cytoplasm and the incipient data suggesting cooperativity within nanoclusters.","author":[{"dropping-particle":"","family":"Blanco","given":"Raquel","non-dropping-particle":"","parse-names":false,"suffix":""},{"dropping-particle":"","family":"Alarcón","given":"Balbino","non-dropping-particle":"","parse-names":false,"suffix":""},{"dropping-particle":"","family":"Alarcon","given":"B","non-dropping-particle":"","parse-names":false,"suffix":""}],"container-title":"Frontiers in Immunology","id":"ITEM-1","issue":"MAY","issued":{"date-parts":[["2012"]]},"note":"From Duplicate 2 (TCR Nanoclusters as the Framework for Transmission of Conformational Changes and Cooperativity - Blanco, Raquel; Alarcón, Balbino; Alarcon, B)\n\nFrom Duplicate 1 (TCR Nanoclusters as the Framework for Transmission of Conformational Changes and Cooperativity - Blanco, R; Alarcon, B)\n\nBlanco, Raquel\nAlarcon, Balbino\neng\nSwitzerland\n2012/05/15 06:00\nFront Immunol. 2012 May 9;3:115. doi: 10.3389/fimmu.2012.00115. eCollection 2012.","page":"1-7","title":"TCR nanoclusters as the framework for transmission of conformational changes and cooperativity","type":"article-journal","volume":"3"},"uris":["http://www.mendeley.com/documents/?uuid=15a0d3a8-1884-4482-a13b-989249edb004"]},{"id":"ITEM-2","itemData":{"DOI":"S0092-8674(08)01237-3 [pii]\r10.1016/j.cell.2008.09.044","ISBN":"1097-4172 (Electronic)\r0092-8674 (Linking)","PMID":"19013279","abstract":"Many immune system receptors signal through cytoplasmic tyrosine-based motifs (ITAMs), but how receptor ligation results in ITAM phosphorylation remains unknown. Live-cell imaging studies showed a close interaction of the CD3epsilon cytoplasmic domain of the T cell receptor (TCR) with the plasma membrane through fluorescence resonance energy transfer between a C-terminal fluorescent protein and a membrane fluorophore. Electrostatic interactions between basic CD3epsilon residues and acidic phospholipids enriched in the inner leaflet of the plasma membrane were required for binding. The nuclear magnetic resonance structure of the lipid-bound state of this cytoplasmic domain revealed deep insertion of the two key tyrosines into the hydrophobic core of the lipid bilayer. Receptor ligation thus needs to result in unbinding of the CD3epsilon ITAM from the membrane to render these tyrosines accessible to Src kinases. Sequestration of key tyrosines into the lipid bilayer represents a previously unrecognized mechanism for control of receptor activation.","author":[{"dropping-particle":"","family":"Xu","given":"C","non-dropping-particle":"","parse-names":false,"suffix":""},{"dropping-particle":"","family":"Gagnon","given":"E","non-dropping-particle":"","parse-names":false,"suffix":""},{"dropping-particle":"","family":"Call","given":"M E","non-dropping-particle":"","parse-names":false,"suffix":""},{"dropping-particle":"","family":"Schnell","given":"J R","non-dropping-particle":"","parse-names":false,"suffix":""},{"dropping-particle":"","family":"Schwieters","given":"C D","non-dropping-particle":"","parse-names":false,"suffix":""},{"dropping-particle":"V","family":"Carman","given":"C","non-dropping-particle":"","parse-names":false,"suffix":""},{"dropping-particle":"","family":"Chou","given":"J J","non-dropping-particle":"","parse-names":false,"suffix":""},{"dropping-particle":"","family":"Wucherpfennig","given":"K W","non-dropping-particle":"","parse-names":false,"suffix":""}],"container-title":"Cell","edition":"2008/11/18","id":"ITEM-2","issue":"4","issued":{"date-parts":[["2008"]]},"language":"eng","note":"Xu, Chenqi\nGagnon, Etienne\nCall, Matthew E\nSchnell, Jason R\nSchwieters, Charles D\nCarman, Christopher V\nChou, James J\nWucherpfennig, Kai W\nAI054520/AI/NIAID NIH HHS/United States\nR01 AI054520-05/AI/NIAID NIH HHS/United States\nResearch Support, N.I.H., Extramural\nResearch Support, N.I.H., Intramural\nResearch Support, Non-U.S. Gov't\nUnited States\nCell\nCell. 2008 Nov 14;135(4):702-13.","page":"702-713","title":"Regulation of T cell receptor activation by dynamic membrane binding of the CD3epsilon cytoplasmic tyrosine-based motif","type":"article-journal","volume":"135"},"uris":["http://www.mendeley.com/documents/?uuid=ae7ba6aa-cd0d-471f-ba62-3a8a2ca9dfce"]}],"mendeley":{"formattedCitation":"&lt;sup&gt;6,7&lt;/sup&gt;","plainTextFormattedCitation":"6,7","previouslyFormattedCitation":"&lt;sup&gt;6,7&lt;/sup&gt;"},"properties":{"noteIndex":0},"schema":"https://github.com/citation-style-language/schema/raw/master/csl-citation.json"}</w:instrText>
      </w:r>
      <w:r w:rsidRPr="00011323">
        <w:fldChar w:fldCharType="separate"/>
      </w:r>
      <w:r w:rsidRPr="00011323">
        <w:rPr>
          <w:noProof/>
          <w:vertAlign w:val="superscript"/>
        </w:rPr>
        <w:t>6,7</w:t>
      </w:r>
      <w:r w:rsidRPr="00011323">
        <w:fldChar w:fldCharType="end"/>
      </w:r>
      <w:r w:rsidRPr="00011323">
        <w:t xml:space="preserve">, dynamic formation of signaling complexes </w:t>
      </w:r>
      <w:r w:rsidR="00144008" w:rsidRPr="00011323">
        <w:fldChar w:fldCharType="begin" w:fldLock="1"/>
      </w:r>
      <w:r w:rsidR="00144008" w:rsidRPr="00011323">
        <w:instrText>ADDIN CSL_CITATION {"citationItems":[{"id":"ITEM-1","itemData":{"DOI":"10.1038/ncomms12161","ISBN":"2041-1723 (Electronic) 2041-1723 (Linking)","ISSN":"20411723","PMID":"27396911","abstract":"Signalling complexes are dynamic, multimolecular structures and sites for intracellular signal transduction. Although they play a crucial role in cellular activation, current research techniques fail to resolve their structure in intact cells. Here we present a multicolour, photoactivated localization microscopy approach for imaging multiple types of single molecules in fixed and live cells and statistical tools to determine the nanoscale organization, topology and synergy of molecular interactions in signalling complexes downstream of the T-cell antigen receptor. We observe that signalling complexes nucleated at the key adapter LAT show a hierarchical topology. The critical enzymes PLCγ1 and VAV1 localize to the centre of LAT-based complexes, and the adapter SLP-76 and actin molecules localize to the periphery. Conditional second-order statistics reveal a hierarchical network of synergic interactions between these molecules. Our results extend our understanding of the nanostructure of signalling complexes and are relevant to studying a wide range of multimolecular complexes.","author":[{"dropping-particle":"","family":"Sherman","given":"Eilon","non-dropping-particle":"","parse-names":false,"suffix":""},{"dropping-particle":"","family":"Barr","given":"Valarie A.","non-dropping-particle":"","parse-names":false,"suffix":""},{"dropping-particle":"","family":"Merrill","given":"Robert K.","non-dropping-particle":"","parse-names":false,"suffix":""},{"dropping-particle":"","family":"Regan","given":"Carole K.","non-dropping-particle":"","parse-names":false,"suffix":""},{"dropping-particle":"","family":"Sommers","given":"Connie L.","non-dropping-particle":"","parse-names":false,"suffix":""},{"dropping-particle":"","family":"Samelson","given":"Lawrence E.","non-dropping-particle":"","parse-names":false,"suffix":""}],"container-title":"Nature Communications","id":"ITEM-1","issued":{"date-parts":[["2016","7","11"]]},"page":"12161","publisher":"Nature Publishing Group","title":"Hierarchical nanostructure and synergy of multimolecular signalling complexes","type":"article-journal","volume":"7"},"uris":["http://www.mendeley.com/documents/?uuid=f02f59df-5b90-4c89-8a9f-2cc57c4c43b1"]},{"id":"ITEM-2","itemData":{"DOI":"10.1242/jcs.194886","ISSN":"14779137 00219533","abstract":"© 2016. Published by The Company of Biologists Ltd.The adapter molecule linker for activation of T cells (LAT) plays a crucial role in forming signaling complexes induced by stimulation of the T cell receptor (TCR). These multi-molecular complexes are dynamic structures that activate highly regulated signaling pathways. Previously, we have demonstrated nanoscale structure in LAT-based complexes where the adapter SLP-76 (also known as LCP2) localizes to the periphery of LAT clusters. In this study, we show that initially LAT and SLP-76 are randomly dispersed throughout the clusters that form upon TCR engagement. The segregation of LAT and SLP-76 develops near the end of the spreading process. The local concentration of LAT also increases at the same time. Both changes require TCR activation and an intact actin cytoskeleton. These results demonstrate that the nanoscale organization of LATbased signaling complexes is dynamic and indicates that different kinds of LAT-based complexes appear at different times during T cell activation.","author":[{"dropping-particle":"","family":"Barr","given":"V.A.","non-dropping-particle":"","parse-names":false,"suffix":""},{"dropping-particle":"","family":"Sherman","given":"E.","non-dropping-particle":"","parse-names":false,"suffix":""},{"dropping-particle":"","family":"Yi","given":"J.","non-dropping-particle":"","parse-names":false,"suffix":""},{"dropping-particle":"","family":"Akpan","given":"I.","non-dropping-particle":"","parse-names":false,"suffix":""},{"dropping-particle":"","family":"Rouquette-Jazdanian","given":"A.K.","non-dropping-particle":"","parse-names":false,"suffix":""},{"dropping-particle":"","family":"Samelson","given":"L.E.","non-dropping-particle":"","parse-names":false,"suffix":""},{"dropping-particle":"","family":"A. Barr J. Yi, I. Akpan, A. K. Rouquette-Jazdanian and L. E. Samelson","given":"E Sherman","non-dropping-particle":"V.","parse-names":false,"suffix":""}],"container-title":"Journal of Cell Science","id":"ITEM-2","issue":"24","issued":{"date-parts":[["2016"]]},"page":"4548-4562","title":"Development of nanoscale structure in LAT-based signaling complexes","type":"article-journal","volume":"129"},"uris":["http://www.mendeley.com/documents/?uuid=9e4ca74d-3690-4f14-ac95-425509250f17"]}],"mendeley":{"formattedCitation":"&lt;sup&gt;8,9&lt;/sup&gt;","plainTextFormattedCitation":"8,9","previouslyFormattedCitation":"&lt;sup&gt;8,9&lt;/sup&gt;"},"properties":{"noteIndex":0},"schema":"https://github.com/citation-style-language/schema/raw/master/csl-citation.json"}</w:instrText>
      </w:r>
      <w:r w:rsidR="00144008" w:rsidRPr="00011323">
        <w:fldChar w:fldCharType="separate"/>
      </w:r>
      <w:r w:rsidR="00144008" w:rsidRPr="00011323">
        <w:rPr>
          <w:noProof/>
          <w:vertAlign w:val="superscript"/>
        </w:rPr>
        <w:t>8,9</w:t>
      </w:r>
      <w:r w:rsidR="00144008" w:rsidRPr="00011323">
        <w:fldChar w:fldCharType="end"/>
      </w:r>
      <w:r w:rsidRPr="00011323">
        <w:t xml:space="preserve">, cooperativity in triggering within </w:t>
      </w:r>
      <w:r w:rsidRPr="00011323">
        <w:lastRenderedPageBreak/>
        <w:t xml:space="preserve">nanoclusters </w:t>
      </w:r>
      <w:r w:rsidR="00144008" w:rsidRPr="00011323">
        <w:fldChar w:fldCharType="begin" w:fldLock="1"/>
      </w:r>
      <w:r w:rsidR="00144008" w:rsidRPr="00011323">
        <w:instrText>ADDIN CSL_CITATION {"citationItems":[{"id":"ITEM-1","itemData":{"DOI":"10.1016/j.bbamcr.2014.09.025","ISBN":"0006-3002 (Print)\\r0006-3002 (Linking)","ISSN":"18792596","PMID":"25300584","abstract":"The T cell antigen receptor (TCR) has been shown to cluster both before and upon engagement with cognate antigens. However, the effect of TCR clustering on its activation remains poorly understood. Here, we used two-color photo-activated localization microscopy (PALM) to visualize individual molecules of TCR and ZAP-70, as a marker of TCR activation and phosphorylation, at the plasma membrane of uniformly activated T cells. Imaging and second-order statistics revealed that ZAP-70 recruitment and TCR activation localized inside TCR clusters. Live cell PALM imaging showed that the extent of localized TCR activation decreased, yet remained significant, with cell spreading. Using dynamic modeling and Monte-Carlo simulations we evaluated possible mechanisms of localized TCR activation. Our simulations indicate that localized TCR activation is the result of long-range cooperative interactions between activated TCRs, or localized activation by Lck and Fyn. Our results demonstrate the role of molecular clustering in cell signaling and activation, and are relevant to studying a wide range of multi-molecular complexes. This article is part of a Special Issue entitled: Nanoscale membrane organisation and signalling.","author":[{"dropping-particle":"","family":"Neve-Oz","given":"Yair","non-dropping-particle":"","parse-names":false,"suffix":""},{"dropping-particle":"","family":"Razvag","given":"Yair","non-dropping-particle":"","parse-names":false,"suffix":""},{"dropping-particle":"","family":"Sajman","given":"Julia","non-dropping-particle":"","parse-names":false,"suffix":""},{"dropping-particle":"","family":"Sherman","given":"Eilon","non-dropping-particle":"","parse-names":false,"suffix":""}],"container-title":"Biochimica et Biophysica Acta - Molecular Cell Research","id":"ITEM-1","issue":"4","issued":{"date-parts":[["2015"]]},"page":"810-821","publisher":"Elsevier B.V.","title":"Mechanisms of localized activation of the T cell antigen receptor inside clusters","type":"article-journal","volume":"1853"},"uris":["http://www.mendeley.com/documents/?uuid=13055782-6543-4e65-95b0-07e681fb3872"]},{"id":"ITEM-2","itemData":{"DOI":"10.1073/pnas.1607436113","ISSN":"10916490","PMID":"27573839","abstract":"Antigen recognition by the T-cell receptor (TCR) is a hallmark of the adaptive immune system. When the TCR engages a peptide bound to the restricting major histocompatibility complex molecule (pMHC), it transmits a signal via the associated CD3 complex. How the extracellular antigen recognition event leads to intracellular phosphorylation remains unclear. Here, we used singlemolecule localization microscopy to quantify the organization of TCR-CD3 complexes into nanoscale clusters and to distinguish between triggered and nontriggered TCR-CD3 complexes. We found that only TCR-CD3 complexes in dense clusters were phosphorylated and associated with downstream signaling proteins, demonstrating that the molecular density within clusters dictates signal initiation. Moreover, both pMHC dose and TCR-pMHC affinity determined the density of TCR-CD3 clusters, which scaled with overall phosphorylation levels. Thus, TCR-CD3 clustering translates antigen recognition by the TCR into signal initiation by the CD3 complex, and the formation of dense signaling-competent clusters is a process of antigen discrimination.","author":[{"dropping-particle":"V.","family":"Pageon","given":"Sophie","non-dropping-particle":"","parse-names":false,"suffix":""},{"dropping-particle":"","family":"Tabarin","given":"Thibault","non-dropping-particle":"","parse-names":false,"suffix":""},{"dropping-particle":"","family":"Yamamoto","given":"Yui","non-dropping-particle":"","parse-names":false,"suffix":""},{"dropping-particle":"","family":"Ma","given":"Yuanqing","non-dropping-particle":"","parse-names":false,"suffix":""},{"dropping-particle":"","family":"Bridgeman","given":"John S.","non-dropping-particle":"","parse-names":false,"suffix":""},{"dropping-particle":"","family":"Cohnen","given":"André","non-dropping-particle":"","parse-names":false,"suffix":""},{"dropping-particle":"","family":"Benzing","given":"Carola","non-dropping-particle":"","parse-names":false,"suffix":""},{"dropping-particle":"","family":"Gao","given":"Yijun","non-dropping-particle":"","parse-names":false,"suffix":""},{"dropping-particle":"","family":"Crowther","given":"Michael D.","non-dropping-particle":"","parse-names":false,"suffix":""},{"dropping-particle":"","family":"Tungatt","given":"Katie","non-dropping-particle":"","parse-names":false,"suffix":""},{"dropping-particle":"","family":"Dolton","given":"Garry","non-dropping-particle":"","parse-names":false,"suffix":""},{"dropping-particle":"","family":"Sewell","given":"Andrew K.","non-dropping-particle":"","parse-names":false,"suffix":""},{"dropping-particle":"","family":"Price","given":"David A.","non-dropping-particle":"","parse-names":false,"suffix":""},{"dropping-particle":"","family":"Acuto","given":"Oreste","non-dropping-particle":"","parse-names":false,"suffix":""},{"dropping-particle":"","family":"Parton","given":"Robert G.","non-dropping-particle":"","parse-names":false,"suffix":""},{"dropping-particle":"","family":"Gooding","given":"J. Justin","non-dropping-particle":"","parse-names":false,"suffix":""},{"dropping-particle":"","family":"Rossy","given":"Jérémie","non-dropping-particle":"","parse-names":false,"suffix":""},{"dropping-particle":"","family":"Rossjohn","given":"Jamie","non-dropping-particle":"","parse-names":false,"suffix":""},{"dropping-particle":"","family":"Gaus","given":"Katharina","non-dropping-particle":"","parse-names":false,"suffix":""}],"container-title":"Proceedings of the National Academy of Sciences of the United States of America","id":"ITEM-2","issue":"37","issued":{"date-parts":[["2016","9","13"]]},"page":"E5454-E5463","publisher":"National Academy of Sciences","title":"Functional role of T-cell receptor nanoclusters in signal initiation and antigen discrimination","type":"article-journal","volume":"113"},"uris":["http://www.mendeley.com/documents/?uuid=d5e5a29e-5f6a-3aa9-90a8-43fcc0ca7c65"]}],"mendeley":{"formattedCitation":"&lt;sup&gt;10,11&lt;/sup&gt;","plainTextFormattedCitation":"10,11","previouslyFormattedCitation":"&lt;sup&gt;10,11&lt;/sup&gt;"},"properties":{"noteIndex":0},"schema":"https://github.com/citation-style-language/schema/raw/master/csl-citation.json"}</w:instrText>
      </w:r>
      <w:r w:rsidR="00144008" w:rsidRPr="00011323">
        <w:fldChar w:fldCharType="separate"/>
      </w:r>
      <w:r w:rsidR="00144008" w:rsidRPr="00011323">
        <w:rPr>
          <w:noProof/>
          <w:vertAlign w:val="superscript"/>
        </w:rPr>
        <w:t>10,11</w:t>
      </w:r>
      <w:r w:rsidR="00144008" w:rsidRPr="00011323">
        <w:fldChar w:fldCharType="end"/>
      </w:r>
      <w:r w:rsidRPr="00011323">
        <w:t xml:space="preserve">, physical segregation of glycoprotein-phosphatases occurring in early tight contacts with APCs </w:t>
      </w:r>
      <w:r w:rsidR="00144008" w:rsidRPr="00011323">
        <w:fldChar w:fldCharType="begin" w:fldLock="1"/>
      </w:r>
      <w:r w:rsidR="00144008" w:rsidRPr="00011323">
        <w:instrText>ADDIN CSL_CITATION {"citationItems":[{"id":"ITEM-1","itemData":{"DOI":"10.1038/ni.3392","ISBN":"1529-2916 (Electronic)\\r1529-2908 (Linking)","ISSN":"1529-2908","PMID":"26998761","abstract":"It has been proposed that the local segregation of kinases and the tyrosine phosphatase CD45 underpins T cell antigen receptor (TCR) triggering, but how such segregation occurs and whether it can initiate signaling is unclear. Using structural and biophysical analysis, we show that the extracellular region of CD45 is rigid and extends beyond the distance spanned by TCR-ligand complexes, implying that sites of TCR-ligand engagement would sterically exclude CD45. We also show that the formation of 'close contacts', new structures characterized by spontaneous CD45 and kinase segregation at the submicron-scale, initiates signaling even when TCR ligands are absent. Our work reveals the structural basis for, and the potent signaling effects of, local CD45 and kinase segregation. TCR ligands have the potential to heighten signaling simply by holding receptors in close contacts.","author":[{"dropping-particle":"","family":"Chang","given":"Veronica T","non-dropping-particle":"","parse-names":false,"suffix":""},{"dropping-particle":"","family":"Fernandes","given":"Ricardo A","non-dropping-particle":"","parse-names":false,"suffix":""},{"dropping-particle":"","family":"Ganzinger","given":"Kristina A","non-dropping-particle":"","parse-names":false,"suffix":""},{"dropping-particle":"","family":"Lee","given":"Steven F","non-dropping-particle":"","parse-names":false,"suffix":""},{"dropping-particle":"","family":"Siebold","given":"Christian","non-dropping-particle":"","parse-names":false,"suffix":""},{"dropping-particle":"","family":"McColl","given":"James","non-dropping-particle":"","parse-names":false,"suffix":""},{"dropping-particle":"","family":"Jönsson","given":"Peter","non-dropping-particle":"","parse-names":false,"suffix":""},{"dropping-particle":"","family":"Palayret","given":"Matthieu","non-dropping-particle":"","parse-names":false,"suffix":""},{"dropping-particle":"","family":"Harlos","given":"Karl","non-dropping-particle":"","parse-names":false,"suffix":""},{"dropping-particle":"","family":"Coles","given":"Charlotte H","non-dropping-particle":"","parse-names":false,"suffix":""},{"dropping-particle":"","family":"Jones","given":"E Yvonne","non-dropping-particle":"","parse-names":false,"suffix":""},{"dropping-particle":"","family":"Lui","given":"Yuan","non-dropping-particle":"","parse-names":false,"suffix":""},{"dropping-particle":"","family":"Huang","given":"Elizabeth","non-dropping-particle":"","parse-names":false,"suffix":""},{"dropping-particle":"","family":"Gilbert","given":"Robert J C","non-dropping-particle":"","parse-names":false,"suffix":""},{"dropping-particle":"","family":"Klenerman","given":"David","non-dropping-particle":"","parse-names":false,"suffix":""},{"dropping-particle":"","family":"Aricescu","given":"A Radu","non-dropping-particle":"","parse-names":false,"suffix":""},{"dropping-particle":"","family":"Davis","given":"Simon J","non-dropping-particle":"","parse-names":false,"suffix":""}],"container-title":"Nature Immunology","id":"ITEM-1","issue":"5","issued":{"date-parts":[["2016"]]},"title":"Initiation of T cell signaling by CD45 segregation at 'close contacts'","type":"article-journal","volume":"17"},"uris":["http://www.mendeley.com/documents/?uuid=ee091a64-4ac1-3ab9-af23-bb476c99ac59"]},{"id":"ITEM-2","itemData":{"DOI":"10.1016/j.celrep.2019.11.022","ISSN":"22111247","abstract":"© 2019 The Author(s) T cells engage antigen-presenting cells in search for cognate antigens via dynamic cell protrusions before forming a tight immune synapse. The spatiotemporal events that may lead to rapid TCR triggering and signal amplification in microvilli-driven isolated contacts, and in subsequent, more uniform contacts, remain poorly understood. Here, we combined interference-reflectance microscopy and single-molecule localization microscopy in live cells to resolve TCR-dependent signaling at tight cell contacts. We show that early contacts are sufficient for robust TCR triggering and ZAP-70 recruitment. With cell spreading, TCR activation and ZAP-70 recruitment increase and shift to the edges of the growing tight contacts. CD45 segregates from TCR at tight contacts and is enriched at high local curvature membrane. Surprisingly, cortical actin and LFA localized at contact regions of intermediate tightness. Our results show in molecular detail the roles of early and tight T cell contacts in T cell activation, as both sensing and decision-making entities.","author":[{"dropping-particle":"","family":"Razvag","given":"Y.","non-dropping-particle":"","parse-names":false,"suffix":""},{"dropping-particle":"","family":"Neve-Oz","given":"Y.","non-dropping-particle":"","parse-names":false,"suffix":""},{"dropping-particle":"","family":"Sajman","given":"J.","non-dropping-particle":"","parse-names":false,"suffix":""},{"dropping-particle":"","family":"Yakovian","given":"O.","non-dropping-particle":"","parse-names":false,"suffix":""},{"dropping-particle":"","family":"Reches","given":"M.","non-dropping-particle":"","parse-names":false,"suffix":""},{"dropping-particle":"","family":"Sherman","given":"E.","non-dropping-particle":"","parse-names":false,"suffix":""}],"container-title":"Cell Reports","id":"ITEM-2","issue":"11","issued":{"date-parts":[["2019"]]},"title":"T Cell Activation through Isolated Tight Contacts","type":"article-journal","volume":"29"},"uris":["http://www.mendeley.com/documents/?uuid=bf0b840e-0226-3cb0-815f-c94babf9ac65"]},{"id":"ITEM-3","itemData":{"DOI":"10.1038/s41467-018-03127-w","ISSN":"2041-1723","PMID":"29467364","abstract":"T cells have a central function in mounting immune responses. However, mechanisms of their early activation by cognate antigens remain incompletely understood. Here we use live-cell multi-colour single-molecule localization microscopy to study the dynamic separation between TCRs and CD45 glycoprotein phosphatases in early cell contacts under TCR-activating and non-activating conditions. Using atomic force microscopy, we identify these cell contacts with engaged microvilli and characterize their morphology, rigidity and dynamics. Physical modelling and simulations of the imaged cell interfaces quantitatively capture the TCR–CD45 separation. Surprisingly, TCR phosphorylation negatively correlates with TCR–CD45 separation. These data support a refined kinetic-segregation model. First, kinetic-segregation occurs within seconds from TCR activation in engaged microvilli. Second, TCRs should be segregated, yet not removed too far, from CD45 for their optimal and localized activation within clusters. Our combined imaging and computational approach prove an important tool in the study of dynamic protein organization in cell interfaces.","author":[{"dropping-particle":"","family":"Razvag","given":"Yair","non-dropping-particle":"","parse-names":false,"suffix":""},{"dropping-particle":"","family":"Neve-Oz","given":"Yair","non-dropping-particle":"","parse-names":false,"suffix":""},{"dropping-particle":"","family":"Sajman","given":"Julia","non-dropping-particle":"","parse-names":false,"suffix":""},{"dropping-particle":"","family":"Reches","given":"Meital","non-dropping-particle":"","parse-names":false,"suffix":""},{"dropping-particle":"","family":"Sherman","given":"Eilon","non-dropping-particle":"","parse-names":false,"suffix":""}],"container-title":"Nature Communications","id":"ITEM-3","issue":"1","issued":{"date-parts":[["2018"]]},"page":"732","publisher":"Springer US","title":"Nanoscale kinetic segregation of TCR and CD45 in engaged microvilli facilitates early T cell activation","type":"article-journal","volume":"9"},"uris":["http://www.mendeley.com/documents/?uuid=8c029b72-7341-4d65-86e7-dd896fa0c403"]}],"mendeley":{"formattedCitation":"&lt;sup&gt;12–14&lt;/sup&gt;","plainTextFormattedCitation":"12–14","previouslyFormattedCitation":"&lt;sup&gt;12–14&lt;/sup&gt;"},"properties":{"noteIndex":0},"schema":"https://github.com/citation-style-language/schema/raw/master/csl-citation.json"}</w:instrText>
      </w:r>
      <w:r w:rsidR="00144008" w:rsidRPr="00011323">
        <w:fldChar w:fldCharType="separate"/>
      </w:r>
      <w:r w:rsidR="00144008" w:rsidRPr="00011323">
        <w:rPr>
          <w:noProof/>
          <w:vertAlign w:val="superscript"/>
        </w:rPr>
        <w:t>12–14</w:t>
      </w:r>
      <w:r w:rsidR="00144008" w:rsidRPr="00011323">
        <w:fldChar w:fldCharType="end"/>
      </w:r>
      <w:r w:rsidRPr="00011323">
        <w:t xml:space="preserve"> where </w:t>
      </w:r>
      <w:proofErr w:type="spellStart"/>
      <w:r w:rsidRPr="00011323">
        <w:t>signalling</w:t>
      </w:r>
      <w:proofErr w:type="spellEnd"/>
      <w:r w:rsidRPr="00011323">
        <w:t xml:space="preserve"> molecules are enriched </w:t>
      </w:r>
      <w:r w:rsidR="00144008" w:rsidRPr="00011323">
        <w:fldChar w:fldCharType="begin" w:fldLock="1"/>
      </w:r>
      <w:r w:rsidR="00144008" w:rsidRPr="00011323">
        <w:instrText>ADDIN CSL_CITATION {"citationItems":[{"id":"ITEM-1","itemData":{"DOI":"10.1073/pnas.1605399113","ISSN":"1091-6490","PMID":"27647916","abstract":"Leukocyte microvilli are flexible projections enriched with adhesion molecules. The role of these cellular projections in the ability of T cells to probe antigen-presenting cells has been elusive. In this study, we probe the spatial relation of microvilli and T-cell receptors (TCRs), the major molecules responsible for antigen recognition on the T-cell membrane. To this end, an effective and robust methodology for mapping membrane protein distribution in relation to the 3D surface structure of cells is introduced, based on two complementary superresolution microscopies. Strikingly, TCRs are found to be highly localized on microvilli, in both peripheral blood human T cells and differentiated effector T cells, and are barely found on the cell body. This is a decisive demonstration that different types of T cells universally localize their TCRs to microvilli, immediately pointing to these surface projections as effective sensors for antigenic moieties. This finding also suggests how previously reported membrane clusters might form, with microvilli serving as anchors for specific T-cell surface molecules.","author":[{"dropping-particle":"","family":"Jung","given":"Yunmin","non-dropping-particle":"","parse-names":false,"suffix":""},{"dropping-particle":"","family":"Riven","given":"Inbal","non-dropping-particle":"","parse-names":false,"suffix":""},{"dropping-particle":"","family":"Feigelson","given":"Sara W","non-dropping-particle":"","parse-names":false,"suffix":""},{"dropping-particle":"","family":"Kartvelishvily","given":"Elena","non-dropping-particle":"","parse-names":false,"suffix":""},{"dropping-particle":"","family":"Tohya","given":"Kazuo","non-dropping-particle":"","parse-names":false,"suffix":""},{"dropping-particle":"","family":"Miyasaka","given":"Masayuki","non-dropping-particle":"","parse-names":false,"suffix":""},{"dropping-particle":"","family":"Alon","given":"Ronen","non-dropping-particle":"","parse-names":false,"suffix":""},{"dropping-particle":"","family":"Haran","given":"Gilad","non-dropping-particle":"","parse-names":false,"suffix":""}],"container-title":"Proceedings of the National Academy of Sciences of the United States of America","id":"ITEM-1","issue":"40","issued":{"date-parts":[["2016"]]},"title":"Three-dimensional localization of T-cell receptors in relation to microvilli using a combination of superresolution microscopies.","type":"article-journal","volume":"113"},"uris":["http://www.mendeley.com/documents/?uuid=dc01b23b-ffb9-345c-a72f-57db875be63a"]}],"mendeley":{"formattedCitation":"&lt;sup&gt;15&lt;/sup&gt;","plainTextFormattedCitation":"15","previouslyFormattedCitation":"&lt;sup&gt;15&lt;/sup&gt;"},"properties":{"noteIndex":0},"schema":"https://github.com/citation-style-language/schema/raw/master/csl-citation.json"}</w:instrText>
      </w:r>
      <w:r w:rsidR="00144008" w:rsidRPr="00011323">
        <w:fldChar w:fldCharType="separate"/>
      </w:r>
      <w:r w:rsidR="00144008" w:rsidRPr="00011323">
        <w:rPr>
          <w:noProof/>
          <w:vertAlign w:val="superscript"/>
        </w:rPr>
        <w:t>15</w:t>
      </w:r>
      <w:r w:rsidR="00144008" w:rsidRPr="00011323">
        <w:fldChar w:fldCharType="end"/>
      </w:r>
      <w:r w:rsidRPr="00011323">
        <w:t xml:space="preserve">, effects of cell topography </w:t>
      </w:r>
      <w:r w:rsidR="00144008" w:rsidRPr="00011323">
        <w:fldChar w:fldCharType="begin" w:fldLock="1"/>
      </w:r>
      <w:r w:rsidR="00144008" w:rsidRPr="00011323">
        <w:instrText>ADDIN CSL_CITATION {"citationItems":[{"id":"ITEM-1","itemData":{"DOI":"10.1021/acsnano.8b06366","ISSN":"1936086X","abstract":"© 2018 American Chemical Society. The mechanical properties of cells affect their function, in sensing, development, and motility. However, the rigidity of the cell surface and its correlation to its local topography remain poorly understood. Here, we applied quantitative imaging AFM to capture high-resolution force maps at the surface of nonadherent T cells. Using this method, we found a positive topography-rigidity correlation at the cells' surface, as opposed to a negative correlation at the surface of adherent cells. We then used 3D single-molecule localization microscopy of the membrane and cortical actin and an actin-perturbing drug to implicate actin involvement in the positive rigidity-topography correlation in T cells. Our results clearly reveal the variability of cell-surface rigidity and its underlying mechanism, showing a functional role for cortical actin in the PM protrusions of T cells, since they are locally more rigid than their surroundings. These findings suggest the possible functional role of membrane protrusions as mechanosensors.","author":[{"dropping-particle":"","family":"Razvag","given":"Y.","non-dropping-particle":"","parse-names":false,"suffix":""},{"dropping-particle":"","family":"Neve-Oz","given":"Y.","non-dropping-particle":"","parse-names":false,"suffix":""},{"dropping-particle":"","family":"Sherman","given":"E.","non-dropping-particle":"","parse-names":false,"suffix":""},{"dropping-particle":"","family":"Reches","given":"M.","non-dropping-particle":"","parse-names":false,"suffix":""}],"container-title":"ACS Nano","id":"ITEM-1","issue":"1","issued":{"date-parts":[["2019"]]},"title":"Nanoscale Topography-Rigidity Correlation at the Surface of T Cells","type":"article-journal","volume":"13"},"uris":["http://www.mendeley.com/documents/?uuid=2207d570-703a-3160-9368-0289421191f3"]}],"mendeley":{"formattedCitation":"&lt;sup&gt;16&lt;/sup&gt;","plainTextFormattedCitation":"16","previouslyFormattedCitation":"&lt;sup&gt;16&lt;/sup&gt;"},"properties":{"noteIndex":0},"schema":"https://github.com/citation-style-language/schema/raw/master/csl-citation.json"}</w:instrText>
      </w:r>
      <w:r w:rsidR="00144008" w:rsidRPr="00011323">
        <w:fldChar w:fldCharType="separate"/>
      </w:r>
      <w:r w:rsidR="00144008" w:rsidRPr="00011323">
        <w:rPr>
          <w:noProof/>
          <w:vertAlign w:val="superscript"/>
        </w:rPr>
        <w:t>16</w:t>
      </w:r>
      <w:r w:rsidR="00144008" w:rsidRPr="00011323">
        <w:fldChar w:fldCharType="end"/>
      </w:r>
      <w:r w:rsidRPr="00011323">
        <w:t>, etc.</w:t>
      </w:r>
    </w:p>
    <w:p w14:paraId="473207E9" w14:textId="7493BBD1" w:rsidR="00C172CD" w:rsidRDefault="007F615F" w:rsidP="00144008">
      <w:pPr>
        <w:ind w:firstLine="720"/>
        <w:jc w:val="both"/>
        <w:rPr>
          <w:color w:val="FF00FF"/>
        </w:rPr>
      </w:pPr>
      <w:r>
        <w:rPr>
          <w:color w:val="FF00FF"/>
        </w:rPr>
        <w:t xml:space="preserve">Still, each of these models cannot capture the entirety of data related to TCR-dependent T cell activation </w:t>
      </w:r>
      <w:ins w:id="15" w:author="OWNER" w:date="2021-06-15T10:40:00Z">
        <w:r w:rsidR="00144008">
          <w:rPr>
            <w:color w:val="FF00FF"/>
          </w:rPr>
          <w:fldChar w:fldCharType="begin" w:fldLock="1"/>
        </w:r>
      </w:ins>
      <w:r w:rsidR="00144008">
        <w:rPr>
          <w:color w:val="FF00FF"/>
        </w:rPr>
        <w:instrText>ADDIN CSL_CITATION {"citationItems":[{"id":"ITEM-1","itemData":{"DOI":"10.1016/j.celrep.2019.11.022","ISSN":"22111247","abstract":"© 2019 The Author(s) T cells engage antigen-presenting cells in search for cognate antigens via dynamic cell protrusions before forming a tight immune synapse. The spatiotemporal events that may lead to rapid TCR triggering and signal amplification in microvilli-driven isolated contacts, and in subsequent, more uniform contacts, remain poorly understood. Here, we combined interference-reflectance microscopy and single-molecule localization microscopy in live cells to resolve TCR-dependent signaling at tight cell contacts. We show that early contacts are sufficient for robust TCR triggering and ZAP-70 recruitment. With cell spreading, TCR activation and ZAP-70 recruitment increase and shift to the edges of the growing tight contacts. CD45 segregates from TCR at tight contacts and is enriched at high local curvature membrane. Surprisingly, cortical actin and LFA localized at contact regions of intermediate tightness. Our results show in molecular detail the roles of early and tight T cell contacts in T cell activation, as both sensing and decision-making entities.","author":[{"dropping-particle":"","family":"Razvag","given":"Y.","non-dropping-particle":"","parse-names":false,"suffix":""},{"dropping-particle":"","family":"Neve-Oz","given":"Y.","non-dropping-particle":"","parse-names":false,"suffix":""},{"dropping-particle":"","family":"Sajman","given":"J.","non-dropping-particle":"","parse-names":false,"suffix":""},{"dropping-particle":"","family":"Yakovian","given":"O.","non-dropping-particle":"","parse-names":false,"suffix":""},{"dropping-particle":"","family":"Reches","given":"M.","non-dropping-particle":"","parse-names":false,"suffix":""},{"dropping-particle":"","family":"Sherman","given":"E.","non-dropping-particle":"","parse-names":false,"suffix":""}],"container-title":"Cell Reports","id":"ITEM-1","issue":"11","issued":{"date-parts":[["2019"]]},"title":"T Cell Activation through Isolated Tight Contacts","type":"article-journal","volume":"29"},"uris":["http://www.mendeley.com/documents/?uuid=bf0b840e-0226-3cb0-815f-c94babf9ac65"]}],"mendeley":{"formattedCitation":"&lt;sup&gt;13&lt;/sup&gt;","plainTextFormattedCitation":"13","previouslyFormattedCitation":"&lt;sup&gt;13&lt;/sup&gt;"},"properties":{"noteIndex":0},"schema":"https://github.com/citation-style-language/schema/raw/master/csl-citation.json"}</w:instrText>
      </w:r>
      <w:r w:rsidR="00144008">
        <w:rPr>
          <w:color w:val="FF00FF"/>
        </w:rPr>
        <w:fldChar w:fldCharType="separate"/>
      </w:r>
      <w:r w:rsidR="00144008" w:rsidRPr="00144008">
        <w:rPr>
          <w:noProof/>
          <w:color w:val="FF00FF"/>
          <w:vertAlign w:val="superscript"/>
        </w:rPr>
        <w:t>13</w:t>
      </w:r>
      <w:ins w:id="16" w:author="OWNER" w:date="2021-06-15T10:40:00Z">
        <w:r w:rsidR="00144008">
          <w:rPr>
            <w:color w:val="FF00FF"/>
          </w:rPr>
          <w:fldChar w:fldCharType="end"/>
        </w:r>
      </w:ins>
      <w:del w:id="17" w:author="OWNER" w:date="2021-06-15T10:40:00Z">
        <w:r w:rsidDel="00144008">
          <w:rPr>
            <w:color w:val="FF00FF"/>
          </w:rPr>
          <w:delText>[Ref</w:delText>
        </w:r>
      </w:del>
      <w:del w:id="18" w:author="OWNER" w:date="2021-06-15T11:02:00Z">
        <w:r w:rsidDel="00DE3F6C">
          <w:rPr>
            <w:color w:val="FF00FF"/>
          </w:rPr>
          <w:delText>]</w:delText>
        </w:r>
      </w:del>
      <w:r>
        <w:rPr>
          <w:color w:val="FF00FF"/>
        </w:rPr>
        <w:t xml:space="preserve">. The integration of such models have been proposed as a necessary step for achieving </w:t>
      </w:r>
      <w:r>
        <w:rPr>
          <w:color w:val="351C75"/>
        </w:rPr>
        <w:t>comprehensive and predictive</w:t>
      </w:r>
      <w:r>
        <w:rPr>
          <w:color w:val="FF00FF"/>
        </w:rPr>
        <w:t xml:space="preserve"> understanding TCR activation</w:t>
      </w:r>
      <w:ins w:id="19" w:author="OWNER" w:date="2021-06-15T10:40:00Z">
        <w:r w:rsidR="00144008">
          <w:rPr>
            <w:color w:val="FF00FF"/>
          </w:rPr>
          <w:t xml:space="preserve"> </w:t>
        </w:r>
        <w:r w:rsidR="00144008">
          <w:rPr>
            <w:color w:val="FF00FF"/>
          </w:rPr>
          <w:fldChar w:fldCharType="begin" w:fldLock="1"/>
        </w:r>
      </w:ins>
      <w:r w:rsidR="0004486D">
        <w:rPr>
          <w:color w:val="FF00FF"/>
        </w:rPr>
        <w:instrText>ADDIN CSL_CITATION {"citationItems":[{"id":"ITEM-1","itemData":{"DOI":"10.1038/nri2887","ISBN":"1474-1741 (Electronic)\\r1474-1733 (Linking)","ISSN":"1474-1741","PMID":"21127503","abstract":"There is considerable controversy about the mechanism of T cell receptor (TCR) triggering, the process by which the TCR tranduces signals across the plasma membrane after binding to its ligand (an agonist peptide complexed with an MHC molecule). Three main types of mechanism have been proposed, which involve aggregation, conformational change and segregation. Here, we review recently published evidence for each type of mechanism and conclude that all three may be involved. This complexity may reflect the uniquely demanding nature of TCR-mediated antigen recognition, which requires the detection of a very weak 'signal' (very rare foreign peptide-MHC ligands) in the presence of considerable 'noise' (abundant self peptide-MHC molecules).","author":[{"dropping-particle":"","family":"Merwe","given":"P. Anton","non-dropping-particle":"van der","parse-names":false,"suffix":""},{"dropping-particle":"","family":"Dushek","given":"Omer","non-dropping-particle":"","parse-names":false,"suffix":""}],"container-title":"Nature reviews. Immunology","id":"ITEM-1","issue":"1","issued":{"date-parts":[["2011"]]},"language":"English","note":"From Duplicate 1 (Mechanisms for T cell receptor triggering - van der Merwe, P. Anton; Dushek, Omer)\n\nFrom Duplicate 2 (Mechanisms for T cell receptor triggering - van der Merwe, P A; Dushek, O)\n\n698DR\nTimes Cited:2\nCited References Count:107","page":"47-55","publisher":"Nature Publishing Group","title":"Mechanisms for T cell receptor triggering.","type":"article-journal","volume":"11"},"uris":["http://www.mendeley.com/documents/?uuid=040925ce-626f-415b-90be-52289474c827"]}],"mendeley":{"formattedCitation":"&lt;sup&gt;3&lt;/sup&gt;","plainTextFormattedCitation":"3","previouslyFormattedCitation":"&lt;sup&gt;3&lt;/sup&gt;"},"properties":{"noteIndex":0},"schema":"https://github.com/citation-style-language/schema/raw/master/csl-citation.json"}</w:instrText>
      </w:r>
      <w:r w:rsidR="00144008">
        <w:rPr>
          <w:color w:val="FF00FF"/>
        </w:rPr>
        <w:fldChar w:fldCharType="separate"/>
      </w:r>
      <w:r w:rsidR="00144008" w:rsidRPr="00144008">
        <w:rPr>
          <w:noProof/>
          <w:color w:val="FF00FF"/>
          <w:vertAlign w:val="superscript"/>
        </w:rPr>
        <w:t>3</w:t>
      </w:r>
      <w:ins w:id="20" w:author="OWNER" w:date="2021-06-15T10:40:00Z">
        <w:r w:rsidR="00144008">
          <w:rPr>
            <w:color w:val="FF00FF"/>
          </w:rPr>
          <w:fldChar w:fldCharType="end"/>
        </w:r>
      </w:ins>
      <w:del w:id="21" w:author="OWNER" w:date="2021-06-15T10:40:00Z">
        <w:r w:rsidDel="00144008">
          <w:rPr>
            <w:color w:val="FF00FF"/>
          </w:rPr>
          <w:delText xml:space="preserve"> [PMID: 21127503]</w:delText>
        </w:r>
      </w:del>
      <w:r>
        <w:rPr>
          <w:color w:val="FF00FF"/>
        </w:rPr>
        <w:t>.</w:t>
      </w:r>
    </w:p>
    <w:p w14:paraId="656642BE" w14:textId="2E9754D1" w:rsidR="00C172CD" w:rsidRPr="00DE3F6C" w:rsidRDefault="007F615F">
      <w:pPr>
        <w:spacing w:after="40" w:line="259" w:lineRule="auto"/>
        <w:ind w:firstLine="720"/>
        <w:jc w:val="both"/>
        <w:rPr>
          <w:rPrChange w:id="22" w:author="OWNER" w:date="2021-06-15T11:02:00Z">
            <w:rPr>
              <w:color w:val="85200C"/>
            </w:rPr>
          </w:rPrChange>
        </w:rPr>
      </w:pPr>
      <w:r w:rsidRPr="00DE3F6C">
        <w:rPr>
          <w:rPrChange w:id="23" w:author="OWNER" w:date="2021-06-15T11:02:00Z">
            <w:rPr>
              <w:color w:val="85200C"/>
            </w:rPr>
          </w:rPrChange>
        </w:rPr>
        <w:t>Arguably,</w:t>
      </w:r>
      <w:r w:rsidRPr="00DE3F6C">
        <w:rPr>
          <w:rPrChange w:id="24" w:author="OWNER" w:date="2021-06-15T11:02:00Z">
            <w:rPr>
              <w:b/>
              <w:color w:val="85200C"/>
            </w:rPr>
          </w:rPrChange>
        </w:rPr>
        <w:t xml:space="preserve"> </w:t>
      </w:r>
      <w:r w:rsidRPr="00DE3F6C">
        <w:rPr>
          <w:rPrChange w:id="25" w:author="OWNER" w:date="2021-06-15T11:02:00Z">
            <w:rPr>
              <w:color w:val="85200C"/>
            </w:rPr>
          </w:rPrChange>
        </w:rPr>
        <w:t xml:space="preserve">integrating all available data sources on T-cell activation and its underlying mechanisms is impractical using existing data integration approaches. However, it is possible to integrate partial data subsets, and use these data subsets to inform partial models of narrower aspects of T-cell activation (components, subsystems, functions) </w:t>
      </w:r>
      <w:r w:rsidRPr="00DE3F6C">
        <w:rPr>
          <w:rPrChange w:id="26" w:author="OWNER" w:date="2021-06-15T11:02:00Z">
            <w:rPr>
              <w:color w:val="85200C"/>
            </w:rPr>
          </w:rPrChange>
        </w:rPr>
        <w:fldChar w:fldCharType="begin"/>
      </w:r>
      <w:r w:rsidRPr="00DE3F6C">
        <w:rPr>
          <w:rPrChange w:id="27" w:author="OWNER" w:date="2021-06-15T11:02:00Z">
            <w:rPr>
              <w:color w:val="85200C"/>
            </w:rPr>
          </w:rPrChange>
        </w:rPr>
        <w:instrText xml:space="preserve"> HYPERLINK "https://paperpile.com/c/G64qnd/wWBFZ+FVhg5+gEpPz+gFDLy+cnEhQ+XtLSQ+NsxBm+3HfWJ+zLDv2+y0mPD+NoxYt+OdYrN+7tFz5+SJJl7" \h </w:instrText>
      </w:r>
      <w:r w:rsidRPr="00DE3F6C">
        <w:rPr>
          <w:rPrChange w:id="28" w:author="OWNER" w:date="2021-06-15T11:02:00Z">
            <w:rPr>
              <w:color w:val="85200C"/>
            </w:rPr>
          </w:rPrChange>
        </w:rPr>
        <w:fldChar w:fldCharType="separate"/>
      </w:r>
      <w:r w:rsidRPr="00DE3F6C">
        <w:rPr>
          <w:rPrChange w:id="29" w:author="OWNER" w:date="2021-06-15T11:02:00Z">
            <w:rPr>
              <w:color w:val="85200C"/>
            </w:rPr>
          </w:rPrChange>
        </w:rPr>
        <w:t>[3–16]</w:t>
      </w:r>
      <w:r w:rsidRPr="00DE3F6C">
        <w:rPr>
          <w:rPrChange w:id="30" w:author="OWNER" w:date="2021-06-15T11:02:00Z">
            <w:rPr>
              <w:color w:val="85200C"/>
            </w:rPr>
          </w:rPrChange>
        </w:rPr>
        <w:fldChar w:fldCharType="end"/>
      </w:r>
      <w:r w:rsidRPr="00DE3F6C">
        <w:rPr>
          <w:rPrChange w:id="31" w:author="OWNER" w:date="2021-06-15T11:02:00Z">
            <w:rPr>
              <w:color w:val="85200C"/>
            </w:rPr>
          </w:rPrChange>
        </w:rPr>
        <w:t xml:space="preserve">. Thus, we propose that Big Data integration can be divided-and-conquered if we shift the focus from direct data integration to model integration. For that, we turn to Bayesian metamodeling </w:t>
      </w:r>
      <w:r w:rsidRPr="00DE3F6C">
        <w:rPr>
          <w:rPrChange w:id="32" w:author="OWNER" w:date="2021-06-15T11:02:00Z">
            <w:rPr>
              <w:color w:val="85200C"/>
            </w:rPr>
          </w:rPrChange>
        </w:rPr>
        <w:fldChar w:fldCharType="begin"/>
      </w:r>
      <w:r w:rsidRPr="00DE3F6C">
        <w:rPr>
          <w:rPrChange w:id="33" w:author="OWNER" w:date="2021-06-15T11:02:00Z">
            <w:rPr>
              <w:color w:val="85200C"/>
            </w:rPr>
          </w:rPrChange>
        </w:rPr>
        <w:instrText xml:space="preserve"> HYPERLINK "https://paperpile.com/c/G64qnd/Y5bI5" \h </w:instrText>
      </w:r>
      <w:r w:rsidRPr="00DE3F6C">
        <w:rPr>
          <w:rPrChange w:id="34" w:author="OWNER" w:date="2021-06-15T11:02:00Z">
            <w:rPr>
              <w:color w:val="85200C"/>
            </w:rPr>
          </w:rPrChange>
        </w:rPr>
        <w:fldChar w:fldCharType="separate"/>
      </w:r>
      <w:r w:rsidRPr="00DE3F6C">
        <w:rPr>
          <w:rPrChange w:id="35" w:author="OWNER" w:date="2021-06-15T11:02:00Z">
            <w:rPr>
              <w:color w:val="85200C"/>
            </w:rPr>
          </w:rPrChange>
        </w:rPr>
        <w:t>[17]</w:t>
      </w:r>
      <w:r w:rsidRPr="00DE3F6C">
        <w:rPr>
          <w:rPrChange w:id="36" w:author="OWNER" w:date="2021-06-15T11:02:00Z">
            <w:rPr>
              <w:color w:val="85200C"/>
            </w:rPr>
          </w:rPrChange>
        </w:rPr>
        <w:fldChar w:fldCharType="end"/>
      </w:r>
      <w:r w:rsidRPr="00DE3F6C">
        <w:rPr>
          <w:rPrChange w:id="37" w:author="OWNER" w:date="2021-06-15T11:02:00Z">
            <w:rPr>
              <w:color w:val="85200C"/>
            </w:rPr>
          </w:rPrChange>
        </w:rPr>
        <w:t xml:space="preserve"> (Fig. 2). Through this approach data can be collected from diverse data sources. Following data collection, the data is broken into </w:t>
      </w:r>
      <w:r w:rsidRPr="00DE3F6C">
        <w:rPr>
          <w:rPrChange w:id="38" w:author="OWNER" w:date="2021-06-15T11:02:00Z">
            <w:rPr>
              <w:b/>
              <w:color w:val="85200C"/>
            </w:rPr>
          </w:rPrChange>
        </w:rPr>
        <w:t>partial data subsets</w:t>
      </w:r>
      <w:ins w:id="39" w:author="OWNER" w:date="2021-06-15T11:05:00Z">
        <w:r w:rsidR="00011323">
          <w:t>.</w:t>
        </w:r>
      </w:ins>
      <w:del w:id="40" w:author="OWNER" w:date="2021-06-15T11:05:00Z">
        <w:r w:rsidRPr="00DE3F6C" w:rsidDel="00011323">
          <w:rPr>
            <w:rPrChange w:id="41" w:author="OWNER" w:date="2021-06-15T11:02:00Z">
              <w:rPr>
                <w:b/>
                <w:color w:val="85200C"/>
              </w:rPr>
            </w:rPrChange>
          </w:rPr>
          <w:delText>;</w:delText>
        </w:r>
      </w:del>
      <w:r w:rsidRPr="00DE3F6C">
        <w:rPr>
          <w:rPrChange w:id="42" w:author="OWNER" w:date="2021-06-15T11:02:00Z">
            <w:rPr>
              <w:color w:val="85200C"/>
            </w:rPr>
          </w:rPrChange>
        </w:rPr>
        <w:t xml:space="preserve"> </w:t>
      </w:r>
      <w:ins w:id="43" w:author="OWNER" w:date="2021-06-15T11:05:00Z">
        <w:r w:rsidR="00011323">
          <w:t>T</w:t>
        </w:r>
      </w:ins>
      <w:del w:id="44" w:author="OWNER" w:date="2021-06-15T11:05:00Z">
        <w:r w:rsidRPr="00DE3F6C" w:rsidDel="00011323">
          <w:rPr>
            <w:rPrChange w:id="45" w:author="OWNER" w:date="2021-06-15T11:02:00Z">
              <w:rPr>
                <w:color w:val="85200C"/>
              </w:rPr>
            </w:rPrChange>
          </w:rPr>
          <w:delText>t</w:delText>
        </w:r>
      </w:del>
      <w:r w:rsidRPr="00DE3F6C">
        <w:rPr>
          <w:rPrChange w:id="46" w:author="OWNER" w:date="2021-06-15T11:02:00Z">
            <w:rPr>
              <w:color w:val="85200C"/>
            </w:rPr>
          </w:rPrChange>
        </w:rPr>
        <w:t xml:space="preserve">he partial data subsets are used as input for constructing </w:t>
      </w:r>
      <w:r w:rsidRPr="00DE3F6C">
        <w:rPr>
          <w:rPrChange w:id="47" w:author="OWNER" w:date="2021-06-15T11:02:00Z">
            <w:rPr>
              <w:b/>
              <w:color w:val="85200C"/>
            </w:rPr>
          </w:rPrChange>
        </w:rPr>
        <w:t>partial models</w:t>
      </w:r>
      <w:r w:rsidRPr="00DE3F6C">
        <w:rPr>
          <w:rPrChange w:id="48" w:author="OWNER" w:date="2021-06-15T11:02:00Z">
            <w:rPr>
              <w:color w:val="85200C"/>
            </w:rPr>
          </w:rPrChange>
        </w:rPr>
        <w:t xml:space="preserve">; each of these partial models is converted to a </w:t>
      </w:r>
      <w:r w:rsidRPr="00DE3F6C">
        <w:rPr>
          <w:rPrChange w:id="49" w:author="OWNER" w:date="2021-06-15T11:02:00Z">
            <w:rPr>
              <w:b/>
              <w:color w:val="85200C"/>
            </w:rPr>
          </w:rPrChange>
        </w:rPr>
        <w:t>probabilistic surrogate model</w:t>
      </w:r>
      <w:r w:rsidRPr="00DE3F6C">
        <w:rPr>
          <w:rPrChange w:id="50" w:author="OWNER" w:date="2021-06-15T11:02:00Z">
            <w:rPr>
              <w:color w:val="85200C"/>
            </w:rPr>
          </w:rPrChange>
        </w:rPr>
        <w:t xml:space="preserve"> over some variables of the corresponding partial models (e.g. using a Bayesian network or a generative deep-learning model); the surrogate models are then coupled through imposition of </w:t>
      </w:r>
      <w:r w:rsidRPr="00DE3F6C">
        <w:rPr>
          <w:rPrChange w:id="51" w:author="OWNER" w:date="2021-06-15T11:02:00Z">
            <w:rPr>
              <w:b/>
              <w:color w:val="85200C"/>
            </w:rPr>
          </w:rPrChange>
        </w:rPr>
        <w:t xml:space="preserve">statistical coupling restraints resulting in a </w:t>
      </w:r>
      <w:proofErr w:type="spellStart"/>
      <w:r w:rsidRPr="00DE3F6C">
        <w:rPr>
          <w:rPrChange w:id="52" w:author="OWNER" w:date="2021-06-15T11:02:00Z">
            <w:rPr>
              <w:color w:val="85200C"/>
            </w:rPr>
          </w:rPrChange>
        </w:rPr>
        <w:t>a</w:t>
      </w:r>
      <w:proofErr w:type="spellEnd"/>
      <w:r w:rsidRPr="00DE3F6C">
        <w:rPr>
          <w:rPrChange w:id="53" w:author="OWNER" w:date="2021-06-15T11:02:00Z">
            <w:rPr>
              <w:color w:val="85200C"/>
            </w:rPr>
          </w:rPrChange>
        </w:rPr>
        <w:t xml:space="preserve"> Bayesian </w:t>
      </w:r>
      <w:r w:rsidRPr="00DE3F6C">
        <w:rPr>
          <w:rPrChange w:id="54" w:author="OWNER" w:date="2021-06-15T11:02:00Z">
            <w:rPr>
              <w:b/>
              <w:color w:val="85200C"/>
            </w:rPr>
          </w:rPrChange>
        </w:rPr>
        <w:t>metamodel</w:t>
      </w:r>
      <w:r w:rsidRPr="00DE3F6C">
        <w:rPr>
          <w:rPrChange w:id="55" w:author="OWNER" w:date="2021-06-15T11:02:00Z">
            <w:rPr>
              <w:color w:val="85200C"/>
            </w:rPr>
          </w:rPrChange>
        </w:rPr>
        <w:t xml:space="preserve"> - a single </w:t>
      </w:r>
      <w:r w:rsidRPr="00DE3F6C">
        <w:rPr>
          <w:rPrChange w:id="56" w:author="OWNER" w:date="2021-06-15T11:02:00Z">
            <w:rPr>
              <w:b/>
              <w:color w:val="85200C"/>
            </w:rPr>
          </w:rPrChange>
        </w:rPr>
        <w:t>joint probability distribution function (PDF) over variables from all surrogate models.</w:t>
      </w:r>
      <w:r w:rsidRPr="00DE3F6C">
        <w:rPr>
          <w:rPrChange w:id="57" w:author="OWNER" w:date="2021-06-15T11:02:00Z">
            <w:rPr>
              <w:color w:val="85200C"/>
            </w:rPr>
          </w:rPrChange>
        </w:rPr>
        <w:t xml:space="preserve"> Finally, hyperparameters of partial input models are updated using their posterior estimates in the Bayesian metamodel. Critically, the output metamodel integrates all data used to inform any of the partial models.</w:t>
      </w:r>
    </w:p>
    <w:p w14:paraId="1F1B6FB5" w14:textId="77777777" w:rsidR="00C172CD" w:rsidRPr="00DE3F6C" w:rsidRDefault="007F615F">
      <w:pPr>
        <w:spacing w:after="40" w:line="259" w:lineRule="auto"/>
        <w:ind w:firstLine="720"/>
        <w:jc w:val="both"/>
        <w:rPr>
          <w:rPrChange w:id="58" w:author="OWNER" w:date="2021-06-15T11:02:00Z">
            <w:rPr>
              <w:color w:val="351C75"/>
            </w:rPr>
          </w:rPrChange>
        </w:rPr>
      </w:pPr>
      <w:r w:rsidRPr="00DE3F6C">
        <w:rPr>
          <w:rPrChange w:id="59" w:author="OWNER" w:date="2021-06-15T11:02:00Z">
            <w:rPr>
              <w:color w:val="351C75"/>
            </w:rPr>
          </w:rPrChange>
        </w:rPr>
        <w:t xml:space="preserve">To make informed decisions, T cells integrate multiple cues, which are sensed by specific receptors and induce signaling pathways. The detailed mechanisms by which T cells process and integrate multiple signals into accurate and reliable cellular responses remain incompletely understood. For example, in the context of pathogen recognition, T cells were shown to physically probe the surface of antigen-presenting cells (APCs) for cognate foreign antigens through their T-cell antigen receptors (TCRs). </w:t>
      </w:r>
      <w:r w:rsidRPr="00DE3F6C">
        <w:rPr>
          <w:rPrChange w:id="60" w:author="OWNER" w:date="2021-06-15T11:02:00Z">
            <w:rPr>
              <w:b/>
              <w:color w:val="351C75"/>
            </w:rPr>
          </w:rPrChange>
        </w:rPr>
        <w:t>However, the simple affinity of TCR-antigen interactions cannot explain the robustness of T-cell decision-making.</w:t>
      </w:r>
      <w:r w:rsidRPr="00DE3F6C">
        <w:rPr>
          <w:rPrChange w:id="61" w:author="OWNER" w:date="2021-06-15T11:02:00Z">
            <w:rPr>
              <w:color w:val="351C75"/>
            </w:rPr>
          </w:rPrChange>
        </w:rPr>
        <w:t xml:space="preserve"> Detailed studies of TCR-dependent signaling using diverse experimental and theoretical methods have resulted in evidence for multiple possible mechanisms, which likely occur simultaneously to modulate the cell response. Such mechanisms pertain to diverse temporal and spatial scales, and depend on specific context and environment, such as micro- to </w:t>
      </w:r>
      <w:proofErr w:type="spellStart"/>
      <w:r w:rsidRPr="00DE3F6C">
        <w:rPr>
          <w:rPrChange w:id="62" w:author="OWNER" w:date="2021-06-15T11:02:00Z">
            <w:rPr>
              <w:b/>
              <w:color w:val="351C75"/>
            </w:rPr>
          </w:rPrChange>
        </w:rPr>
        <w:t>nano</w:t>
      </w:r>
      <w:proofErr w:type="spellEnd"/>
      <w:r w:rsidRPr="00DE3F6C">
        <w:rPr>
          <w:rPrChange w:id="63" w:author="OWNER" w:date="2021-06-15T11:02:00Z">
            <w:rPr>
              <w:b/>
              <w:color w:val="351C75"/>
            </w:rPr>
          </w:rPrChange>
        </w:rPr>
        <w:t>-scale clustering of receptors and signaling molecules,</w:t>
      </w:r>
      <w:r w:rsidRPr="00DE3F6C">
        <w:rPr>
          <w:rPrChange w:id="64" w:author="OWNER" w:date="2021-06-15T11:02:00Z">
            <w:rPr>
              <w:color w:val="351C75"/>
            </w:rPr>
          </w:rPrChange>
        </w:rPr>
        <w:t xml:space="preserve"> cooperativity, mechano-sensing, and more. The integration of these partial mechanisms into a unified view of T-cell recognition is critically missing, leading to a lack of comprehensive and predictive understanding of such critical T-cell decision-making. </w:t>
      </w:r>
    </w:p>
    <w:p w14:paraId="7A992FD1" w14:textId="77777777" w:rsidR="00C172CD" w:rsidRDefault="007F615F">
      <w:pPr>
        <w:ind w:firstLine="720"/>
        <w:jc w:val="both"/>
        <w:rPr>
          <w:b/>
        </w:rPr>
      </w:pPr>
      <w:r>
        <w:t xml:space="preserve">Here, we created a metamodel of T-cell recognition, based on the following models, using the following assumptions and free parameters. Currently, the first input model describes the major aspects of the kinetic segregation model, and combines them with information on the activity of LCK (TBD). If integrated correctly, they are expected to produce the observed pattern of phosphorylation and bull’s-eye spatial densities of TCRs and CD45s. </w:t>
      </w:r>
    </w:p>
    <w:p w14:paraId="61CC668D" w14:textId="78E4CE12" w:rsidR="00C172CD" w:rsidRDefault="007F615F">
      <w:pPr>
        <w:ind w:firstLine="720"/>
        <w:jc w:val="both"/>
        <w:rPr>
          <w:ins w:id="65" w:author="OWNER" w:date="2021-06-15T11:13:00Z"/>
        </w:rPr>
        <w:pPrChange w:id="66" w:author="OWNER" w:date="2021-06-15T10:43:00Z">
          <w:pPr>
            <w:ind w:firstLine="720"/>
          </w:pPr>
        </w:pPrChange>
      </w:pPr>
      <w:r w:rsidRPr="0004486D">
        <w:rPr>
          <w:rPrChange w:id="67" w:author="OWNER" w:date="2021-06-15T10:43:00Z">
            <w:rPr>
              <w:color w:val="FF00FF"/>
            </w:rPr>
          </w:rPrChange>
        </w:rPr>
        <w:t>Our metamodel accounts for nanoscale dynamic patterns of TCR activation that could</w:t>
      </w:r>
      <w:ins w:id="68" w:author="OWNER" w:date="2021-06-15T10:43:00Z">
        <w:r w:rsidR="0004486D">
          <w:t xml:space="preserve"> </w:t>
        </w:r>
      </w:ins>
      <w:del w:id="69" w:author="OWNER" w:date="2021-06-15T10:43:00Z">
        <w:r w:rsidRPr="0004486D" w:rsidDel="0004486D">
          <w:rPr>
            <w:rPrChange w:id="70" w:author="OWNER" w:date="2021-06-15T10:43:00Z">
              <w:rPr>
                <w:color w:val="FF00FF"/>
              </w:rPr>
            </w:rPrChange>
          </w:rPr>
          <w:delText xml:space="preserve"> </w:delText>
        </w:r>
      </w:del>
      <w:r w:rsidRPr="0004486D">
        <w:rPr>
          <w:rPrChange w:id="71" w:author="OWNER" w:date="2021-06-15T10:43:00Z">
            <w:rPr>
              <w:color w:val="FF00FF"/>
            </w:rPr>
          </w:rPrChange>
        </w:rPr>
        <w:t>not be accounted for by the partial models. The scalability and flexibility of this model can serve to iteratively expand its predictive power for T cell activation and other biological systems.</w:t>
      </w:r>
    </w:p>
    <w:p w14:paraId="6E50C4BC" w14:textId="77777777" w:rsidR="004202D1" w:rsidRPr="0004486D" w:rsidRDefault="004202D1">
      <w:pPr>
        <w:ind w:firstLine="720"/>
        <w:jc w:val="both"/>
        <w:rPr>
          <w:b/>
          <w:rPrChange w:id="72" w:author="OWNER" w:date="2021-06-15T10:43:00Z">
            <w:rPr>
              <w:b/>
              <w:color w:val="FF00FF"/>
            </w:rPr>
          </w:rPrChange>
        </w:rPr>
        <w:pPrChange w:id="73" w:author="OWNER" w:date="2021-06-15T10:43:00Z">
          <w:pPr>
            <w:ind w:firstLine="720"/>
          </w:pPr>
        </w:pPrChange>
      </w:pPr>
    </w:p>
    <w:p w14:paraId="79871259" w14:textId="523EB03D" w:rsidR="00C172CD" w:rsidRPr="0004486D" w:rsidDel="00144008" w:rsidRDefault="00C172CD">
      <w:pPr>
        <w:rPr>
          <w:del w:id="74" w:author="OWNER" w:date="2021-06-15T10:39:00Z"/>
          <w:sz w:val="36"/>
          <w:szCs w:val="36"/>
          <w:rPrChange w:id="75" w:author="OWNER" w:date="2021-06-15T10:44:00Z">
            <w:rPr>
              <w:del w:id="76" w:author="OWNER" w:date="2021-06-15T10:39:00Z"/>
              <w:b/>
            </w:rPr>
          </w:rPrChange>
        </w:rPr>
      </w:pPr>
    </w:p>
    <w:p w14:paraId="4DD7EC73" w14:textId="49FC0321" w:rsidR="00C172CD" w:rsidRPr="0004486D" w:rsidDel="00144008" w:rsidRDefault="00C172CD">
      <w:pPr>
        <w:rPr>
          <w:del w:id="77" w:author="OWNER" w:date="2021-06-15T10:39:00Z"/>
          <w:sz w:val="36"/>
          <w:szCs w:val="36"/>
          <w:rPrChange w:id="78" w:author="OWNER" w:date="2021-06-15T10:44:00Z">
            <w:rPr>
              <w:del w:id="79" w:author="OWNER" w:date="2021-06-15T10:39:00Z"/>
              <w:color w:val="FF00FF"/>
              <w:sz w:val="36"/>
              <w:szCs w:val="36"/>
            </w:rPr>
          </w:rPrChange>
        </w:rPr>
      </w:pPr>
    </w:p>
    <w:p w14:paraId="6F96C507" w14:textId="77777777" w:rsidR="00C172CD" w:rsidRPr="0004486D" w:rsidRDefault="007F615F">
      <w:pPr>
        <w:rPr>
          <w:sz w:val="36"/>
          <w:szCs w:val="36"/>
          <w:rPrChange w:id="80" w:author="OWNER" w:date="2021-06-15T10:44:00Z">
            <w:rPr>
              <w:color w:val="FF00FF"/>
              <w:sz w:val="36"/>
              <w:szCs w:val="36"/>
            </w:rPr>
          </w:rPrChange>
        </w:rPr>
      </w:pPr>
      <w:r w:rsidRPr="0004486D">
        <w:rPr>
          <w:sz w:val="36"/>
          <w:szCs w:val="36"/>
          <w:rPrChange w:id="81" w:author="OWNER" w:date="2021-06-15T10:44:00Z">
            <w:rPr>
              <w:color w:val="FF00FF"/>
              <w:sz w:val="36"/>
              <w:szCs w:val="36"/>
            </w:rPr>
          </w:rPrChange>
        </w:rPr>
        <w:t>Construction of the metamodel</w:t>
      </w:r>
    </w:p>
    <w:p w14:paraId="061181CD" w14:textId="77777777" w:rsidR="00C172CD" w:rsidRPr="0004486D" w:rsidRDefault="007F615F">
      <w:pPr>
        <w:spacing w:after="40" w:line="259" w:lineRule="auto"/>
        <w:jc w:val="both"/>
        <w:rPr>
          <w:rPrChange w:id="82" w:author="OWNER" w:date="2021-06-15T10:44:00Z">
            <w:rPr>
              <w:color w:val="351C75"/>
            </w:rPr>
          </w:rPrChange>
        </w:rPr>
      </w:pPr>
      <w:r w:rsidRPr="0004486D">
        <w:rPr>
          <w:rPrChange w:id="83" w:author="OWNER" w:date="2021-06-15T10:44:00Z">
            <w:rPr>
              <w:color w:val="351C75"/>
            </w:rPr>
          </w:rPrChange>
        </w:rPr>
        <w:lastRenderedPageBreak/>
        <w:t xml:space="preserve">Models are the central units of scientific </w:t>
      </w:r>
      <w:proofErr w:type="gramStart"/>
      <w:r w:rsidRPr="0004486D">
        <w:rPr>
          <w:rPrChange w:id="84" w:author="OWNER" w:date="2021-06-15T10:44:00Z">
            <w:rPr>
              <w:color w:val="351C75"/>
            </w:rPr>
          </w:rPrChange>
        </w:rPr>
        <w:t>theorizing  and</w:t>
      </w:r>
      <w:proofErr w:type="gramEnd"/>
      <w:r w:rsidRPr="0004486D">
        <w:rPr>
          <w:rPrChange w:id="85" w:author="OWNER" w:date="2021-06-15T10:44:00Z">
            <w:rPr>
              <w:color w:val="351C75"/>
            </w:rPr>
          </w:rPrChange>
        </w:rPr>
        <w:t xml:space="preserve"> are necessary tools for an integrative understanding of heterogeneous data types. Our goal is to construct a unified model of T-cell decision-making, informed by pertinent data and prior knowledge. We create this model using Bayesian metamodeling, a novel divide-and-conquer approach for integrative whole-cell modeling.  Using this formulation, we break the overall modeling problem into smaller and thus more-tractable modeling tasks. This includes: (A) collecting experimental and theoretical data using state-of-the-art imaging and complementary methods; (B) constructing multiple models describing aspects of T-cell decision-making; (C) integrating these partial models into a unified, quantitative, predictive, testable, and scalable metamodel. We then iterate through steps A-to-C to expand and improve both our experimental results, the partial models, and the unified metamodel (see Planned Activities for A-C and proof-of-concept below). </w:t>
      </w:r>
    </w:p>
    <w:p w14:paraId="68AD4A72" w14:textId="77777777" w:rsidR="00C172CD" w:rsidRPr="0004486D" w:rsidRDefault="007F615F">
      <w:pPr>
        <w:spacing w:after="40" w:line="259" w:lineRule="auto"/>
        <w:jc w:val="both"/>
        <w:rPr>
          <w:rPrChange w:id="86" w:author="OWNER" w:date="2021-06-15T10:44:00Z">
            <w:rPr>
              <w:color w:val="351C75"/>
            </w:rPr>
          </w:rPrChange>
        </w:rPr>
      </w:pPr>
      <w:r w:rsidRPr="0004486D">
        <w:rPr>
          <w:rPrChange w:id="87" w:author="OWNER" w:date="2021-06-15T10:44:00Z">
            <w:rPr>
              <w:color w:val="351C75"/>
            </w:rPr>
          </w:rPrChange>
        </w:rPr>
        <w:t>(A) Systematic and model-driven data collection across scales (Fig. 2; outer ring). We collect data on T cells and follow their decisions related to antigen recognition and differentiation. For that we will employ a broad set of imaging and other modalities, utilizing the diverse expertise of the center and committee members, as well as collaborators, as outlined in detail in Planned Activities.</w:t>
      </w:r>
    </w:p>
    <w:p w14:paraId="5B0DE15D" w14:textId="77777777" w:rsidR="00C172CD" w:rsidRPr="0004486D" w:rsidRDefault="007F615F">
      <w:pPr>
        <w:spacing w:after="40" w:line="259" w:lineRule="auto"/>
        <w:jc w:val="both"/>
        <w:rPr>
          <w:rPrChange w:id="88" w:author="OWNER" w:date="2021-06-15T10:44:00Z">
            <w:rPr>
              <w:color w:val="351C75"/>
            </w:rPr>
          </w:rPrChange>
        </w:rPr>
      </w:pPr>
      <w:r w:rsidRPr="0004486D">
        <w:rPr>
          <w:rPrChange w:id="89" w:author="OWNER" w:date="2021-06-15T10:44:00Z">
            <w:rPr>
              <w:color w:val="351C75"/>
            </w:rPr>
          </w:rPrChange>
        </w:rPr>
        <w:t xml:space="preserve">(B) Constructing individual models of separate aspects of T-cell decision-making (Fig. 2; middle ring). Models, based on our data and literature, will be described using different datasets, representations, and pertaining to different parts and scales of the cell. Due to the scalable nature of our modeling approach, the list of integrated models is expected to expand iteratively over time as our scientific network expands and more experimental data becomes available. </w:t>
      </w:r>
    </w:p>
    <w:p w14:paraId="3E8B807B" w14:textId="77777777" w:rsidR="00C172CD" w:rsidRPr="0004486D" w:rsidRDefault="007F615F">
      <w:pPr>
        <w:spacing w:after="40" w:line="259" w:lineRule="auto"/>
        <w:jc w:val="both"/>
        <w:rPr>
          <w:rPrChange w:id="90" w:author="OWNER" w:date="2021-06-15T10:44:00Z">
            <w:rPr>
              <w:color w:val="351C75"/>
            </w:rPr>
          </w:rPrChange>
        </w:rPr>
      </w:pPr>
      <w:r w:rsidRPr="0004486D">
        <w:rPr>
          <w:rPrChange w:id="91" w:author="OWNER" w:date="2021-06-15T10:44:00Z">
            <w:rPr>
              <w:color w:val="351C75"/>
            </w:rPr>
          </w:rPrChange>
        </w:rPr>
        <w:t>(C) Assembling a metamodel of cellular decision-making (Fig. 2; inner ring). We will convert each partial model into a unified statistical representation, namely a probability density function (PDF). For this, we will use appropriate statistical modeling and machine learning approaches, including probabilistic graphical models and generative deep neural networks. We will then assemble the partial models in their unified statistical representations into a comprehensive metamodel of the cell, and harmonize them with each other using principles of Bayesian statistics. Importantly, the partial models can be constructed and computed independently; and can be integrated regardless of their scales by relying on statistical relations. This facilitates the sharing of data, resources, expertise and models by network members, and maximizes the modeling accuracy, precision, completeness, and scalability</w:t>
      </w:r>
    </w:p>
    <w:p w14:paraId="08CCC468" w14:textId="77777777" w:rsidR="00C172CD" w:rsidRDefault="00C172CD">
      <w:pPr>
        <w:rPr>
          <w:color w:val="FF00FF"/>
          <w:sz w:val="36"/>
          <w:szCs w:val="36"/>
        </w:rPr>
      </w:pPr>
    </w:p>
    <w:p w14:paraId="32977577" w14:textId="77777777" w:rsidR="00C172CD" w:rsidRPr="0004486D" w:rsidRDefault="007F615F">
      <w:pPr>
        <w:rPr>
          <w:sz w:val="36"/>
          <w:szCs w:val="36"/>
          <w:rPrChange w:id="92" w:author="OWNER" w:date="2021-06-15T10:44:00Z">
            <w:rPr>
              <w:color w:val="FF00FF"/>
              <w:sz w:val="36"/>
              <w:szCs w:val="36"/>
            </w:rPr>
          </w:rPrChange>
        </w:rPr>
      </w:pPr>
      <w:r w:rsidRPr="0004486D">
        <w:rPr>
          <w:sz w:val="36"/>
          <w:szCs w:val="36"/>
          <w:rPrChange w:id="93" w:author="OWNER" w:date="2021-06-15T10:44:00Z">
            <w:rPr>
              <w:color w:val="FF00FF"/>
              <w:sz w:val="36"/>
              <w:szCs w:val="36"/>
            </w:rPr>
          </w:rPrChange>
        </w:rPr>
        <w:t>The specific models</w:t>
      </w:r>
    </w:p>
    <w:p w14:paraId="77822C18" w14:textId="77777777" w:rsidR="00C172CD" w:rsidRDefault="007F615F">
      <w:pPr>
        <w:jc w:val="both"/>
      </w:pPr>
      <w:r>
        <w:t>Our meta-model integrates multiple partial models. Each partial model captures specific mechanisms that contribute to signaling downstream the TCR. Specifically, we model the surface of T cells as they undergo an interaction with an antigen presenting cell (APC), forming an immune synapse (IS). Note that our focus is on the dynamic organization of molecules within the T cells. The partial models include the TCRs, glycoproteins (esp. CD45), key kinases (</w:t>
      </w:r>
      <w:proofErr w:type="spellStart"/>
      <w:r>
        <w:t>Lck</w:t>
      </w:r>
      <w:proofErr w:type="spellEnd"/>
      <w:r>
        <w:t>), and the T cell membrane. We now describe each of the models and related results that serve as inputs to the metamodeling briefly, elaborate descriptions are provided in SI.</w:t>
      </w:r>
    </w:p>
    <w:p w14:paraId="57E29B10" w14:textId="77777777" w:rsidR="00C172CD" w:rsidRDefault="00C172CD">
      <w:pPr>
        <w:jc w:val="both"/>
      </w:pPr>
    </w:p>
    <w:p w14:paraId="2B63A8E1" w14:textId="1B71EB79" w:rsidR="00C172CD" w:rsidRDefault="007F615F" w:rsidP="0004486D">
      <w:pPr>
        <w:jc w:val="both"/>
      </w:pPr>
      <w:r>
        <w:rPr>
          <w:b/>
        </w:rPr>
        <w:t>Model 1</w:t>
      </w:r>
      <w:r>
        <w:t xml:space="preserve"> computes the spatiotemporal patterning of a population of TCR and CD45 molecules embedded in the</w:t>
      </w:r>
      <w:del w:id="94" w:author="OWNER" w:date="2021-06-15T10:46:00Z">
        <w:r w:rsidDel="0004486D">
          <w:delText xml:space="preserve"> </w:delText>
        </w:r>
      </w:del>
      <w:r>
        <w:t xml:space="preserve"> plasma membrane of T cells during T-cell activation through the IS. The model aims to recapitulate imaging measurements of TCR and CD45 patterning when TCRs interact with peptide-MHC molecules on APCs or with molecular mimic, leading to TCR triggering  </w:t>
      </w:r>
      <w:hyperlink r:id="rId8">
        <w:r>
          <w:rPr>
            <w:color w:val="1155CC"/>
            <w:u w:val="single"/>
          </w:rPr>
          <w:t>(</w:t>
        </w:r>
        <w:proofErr w:type="spellStart"/>
        <w:r>
          <w:rPr>
            <w:color w:val="1155CC"/>
            <w:u w:val="single"/>
          </w:rPr>
          <w:t>Razvag</w:t>
        </w:r>
        <w:proofErr w:type="spellEnd"/>
        <w:r>
          <w:rPr>
            <w:color w:val="1155CC"/>
            <w:u w:val="single"/>
          </w:rPr>
          <w:t xml:space="preserve"> et al. 2018; Neve-Oz et al. 2018; Chang et al. 2016)</w:t>
        </w:r>
      </w:hyperlink>
      <w:r>
        <w:t>. The formation of these interfaces leads to reorganization of surface molecules, changes in the topography of the plasma membrane, and TCR activation. The tight adhesion of the two cells at the immune synapse (or the adhesion of the T cell to the mimic coverslip) causes physical segregation between the TCRs and CD45. This segregation occurs due to the smaller size of the molecular complex of the TCR-</w:t>
      </w:r>
      <w:proofErr w:type="spellStart"/>
      <w:r>
        <w:t>pMHC</w:t>
      </w:r>
      <w:proofErr w:type="spellEnd"/>
      <w:r>
        <w:t xml:space="preserve"> relative to the bigger size of the bulky CD45 (and other glycoproteins). Since CD45 is also a phosphatase, it has been suggested to dynamically quench the TCR signal through its dephosphorylation. Thus, the physical segregation of these molecules may promote TCR activation -  a model known as ‘kinetic segregation’ </w:t>
      </w:r>
      <w:ins w:id="95" w:author="OWNER" w:date="2021-06-15T10:47:00Z">
        <w:r w:rsidR="0004486D">
          <w:fldChar w:fldCharType="begin" w:fldLock="1"/>
        </w:r>
      </w:ins>
      <w:r w:rsidR="0004486D">
        <w:instrText>ADDIN CSL_CITATION {"citationItems":[{"id":"ITEM-1","itemData":{"DOI":"10.1038/ni1389","ISBN":"1529-2908","abstract":"How the T cell receptor engages antigen is known, but not how that 'triggers' intracellular signaling. The first direct support for a mechanism based on the spatial reorganization of signaling proteins, proposed 10 years ago and referred to as the 'kinetic-segregation' model, is now beginning to emerge, along with indications that it may also apply to the triggering of nonclonotypic receptors. We describe here the development of the model, review new data and suggest how the model fits a broader conceptual framework for receptor triggering. We also consider the capacity of the model, versus that of other proposals, to account for the established features of TCR triggering.","author":[{"dropping-particle":"","family":"Davis","given":"S J","non-dropping-particle":"","parse-names":false,"suffix":""},{"dropping-particle":"","family":"Merwe","given":"P A","non-dropping-particle":"van der","parse-names":false,"suffix":""}],"container-title":"Nature Immunology","id":"ITEM-1","issue":"8","issued":{"date-parts":[["2006"]]},"language":"English","note":"065GH\nTimes Cited:173\nCited References Count:61","page":"803-809","title":"The kinetic-segregation model: TCR triggering and beyond","type":"article-journal","volume":"7"},"uris":["http://www.mendeley.com/documents/?uuid=5d42ce00-7c29-4ae2-ac19-03637dec8dc0"]}],"mendeley":{"formattedCitation":"&lt;sup&gt;2&lt;/sup&gt;","plainTextFormattedCitation":"2","previouslyFormattedCitation":"&lt;sup&gt;2&lt;/sup&gt;"},"properties":{"noteIndex":0},"schema":"https://github.com/citation-style-language/schema/raw/master/csl-citation.json"}</w:instrText>
      </w:r>
      <w:r w:rsidR="0004486D">
        <w:fldChar w:fldCharType="separate"/>
      </w:r>
      <w:r w:rsidR="0004486D" w:rsidRPr="0004486D">
        <w:rPr>
          <w:noProof/>
          <w:vertAlign w:val="superscript"/>
        </w:rPr>
        <w:t>2</w:t>
      </w:r>
      <w:ins w:id="96" w:author="OWNER" w:date="2021-06-15T10:47:00Z">
        <w:r w:rsidR="0004486D">
          <w:fldChar w:fldCharType="end"/>
        </w:r>
      </w:ins>
      <w:del w:id="97" w:author="OWNER" w:date="2021-06-15T10:47:00Z">
        <w:r w:rsidDel="0004486D">
          <w:delText>[Ref Van-der Merwe+Davis]</w:delText>
        </w:r>
      </w:del>
      <w:r>
        <w:t xml:space="preserve">. </w:t>
      </w:r>
    </w:p>
    <w:p w14:paraId="29528114" w14:textId="21FE790D" w:rsidR="00C172CD" w:rsidRDefault="007F615F" w:rsidP="0004486D">
      <w:pPr>
        <w:jc w:val="both"/>
      </w:pPr>
      <w:r>
        <w:t xml:space="preserve">Here, we specifically used </w:t>
      </w:r>
      <w:commentRangeStart w:id="98"/>
      <w:r>
        <w:t>Reaction-diffusion Markov-Chain Monte-Carlo (MCMC) simulations</w:t>
      </w:r>
      <w:commentRangeEnd w:id="98"/>
      <w:r>
        <w:commentReference w:id="98"/>
      </w:r>
      <w:r>
        <w:t xml:space="preserve"> to capture the positions of these molecules at the tight interface. For this model, we used </w:t>
      </w:r>
      <w:proofErr w:type="spellStart"/>
      <w:r>
        <w:t>InterCells</w:t>
      </w:r>
      <w:proofErr w:type="spellEnd"/>
      <w:r>
        <w:t xml:space="preserve"> - our previously described computational model and </w:t>
      </w:r>
      <w:r w:rsidRPr="0004486D">
        <w:t xml:space="preserve">simulation </w:t>
      </w:r>
      <w:ins w:id="99" w:author="OWNER" w:date="2021-06-15T10:45:00Z">
        <w:r w:rsidR="0004486D" w:rsidRPr="0004486D">
          <w:rPr>
            <w:u w:val="single"/>
            <w:rPrChange w:id="100" w:author="OWNER" w:date="2021-06-15T10:45:00Z">
              <w:rPr>
                <w:color w:val="1155CC"/>
                <w:u w:val="single"/>
              </w:rPr>
            </w:rPrChange>
          </w:rPr>
          <w:fldChar w:fldCharType="begin" w:fldLock="1"/>
        </w:r>
      </w:ins>
      <w:r w:rsidR="0004486D">
        <w:rPr>
          <w:u w:val="single"/>
        </w:rPr>
        <w:instrText>ADDIN CSL_CITATION {"citationItems":[{"id":"ITEM-1","itemData":{"DOI":"Artn 2051\r10.3389/Fimmu.2018.02051","ISBN":"1664-3224","abstract":"Molecular interactions across intercellular interfaces serve to convey information between cells and to trigger appropriate cell functions. Examples include cell development and growth in tissues, neuronal and immune synapses (ISs). Here, we introduce an agent-based Monte-Carlo simulation of user-defined cellular interfaces. The simulation allows for membrane molecules, embedded at intercellular contacts, to diffuse and interact, while capturing the topography and energetics of the plasma membranes of the interface. We provide a detailed example related to pattern formation in the early IS. Using simulation predictions and three-color single molecule localization microscopy (SMLM), we detected the intricate mutual patterning of T cell antigen receptors (TCRs), integrins and glycoproteins in early T cell contacts with stimulating coverslips. The simulation further captures the dynamics of the patterning under the experimental conditions and at the IS with antigen presenting cells (APCs). Thus, we provide a generic tool for simulating realistic cell-cell interfaces, which can be used for critical hypothesis testing and experimental design in an iterative manner.","author":[{"dropping-particle":"","family":"Neve-Oz","given":"Y","non-dropping-particle":"","parse-names":false,"suffix":""},{"dropping-particle":"","family":"Sajman","given":"J","non-dropping-particle":"","parse-names":false,"suffix":""},{"dropping-particle":"","family":"Razvag","given":"Y","non-dropping-particle":"","parse-names":false,"suffix":""},{"dropping-particle":"","family":"Sherman","given":"E","non-dropping-particle":"","parse-names":false,"suffix":""}],"container-title":"Front Immunol","id":"ITEM-1","issued":{"date-parts":[["2018"]]},"language":"English","note":"From Duplicate 2 (InterCells: A Generic Monte-Carlo Simulation of Intercellular Interfaces Captures Nanoscale Patterning at the Immune Synapse - Neve-Oz, Y; Sajman, J; Razvag, Y; Sherman, E)\n\nGt2mb\nTimes Cited:0\nCited References Count:41","title":"InterCells: A Generic Monte-Carlo Simulation of Intercellular Interfaces Captures Nanoscale Patterning at the Immune Synapse","type":"article-journal","volume":"9"},"uris":["http://www.mendeley.com/documents/?uuid=fa42b209-9a72-4077-b21b-353e6db1b4ef"]}],"mendeley":{"formattedCitation":"&lt;sup&gt;17&lt;/sup&gt;","plainTextFormattedCitation":"17","previouslyFormattedCitation":"&lt;sup&gt;17&lt;/sup&gt;"},"properties":{"noteIndex":0},"schema":"https://github.com/citation-style-language/schema/raw/master/csl-citation.json"}</w:instrText>
      </w:r>
      <w:r w:rsidR="0004486D" w:rsidRPr="0004486D">
        <w:rPr>
          <w:u w:val="single"/>
          <w:rPrChange w:id="101" w:author="OWNER" w:date="2021-06-15T10:45:00Z">
            <w:rPr>
              <w:color w:val="1155CC"/>
              <w:u w:val="single"/>
            </w:rPr>
          </w:rPrChange>
        </w:rPr>
        <w:fldChar w:fldCharType="separate"/>
      </w:r>
      <w:r w:rsidR="0004486D" w:rsidRPr="0004486D">
        <w:rPr>
          <w:noProof/>
          <w:vertAlign w:val="superscript"/>
          <w:rPrChange w:id="102" w:author="OWNER" w:date="2021-06-15T10:45:00Z">
            <w:rPr>
              <w:noProof/>
              <w:color w:val="1155CC"/>
              <w:vertAlign w:val="superscript"/>
            </w:rPr>
          </w:rPrChange>
        </w:rPr>
        <w:t>17</w:t>
      </w:r>
      <w:ins w:id="103" w:author="OWNER" w:date="2021-06-15T10:45:00Z">
        <w:r w:rsidR="0004486D" w:rsidRPr="0004486D">
          <w:rPr>
            <w:u w:val="single"/>
            <w:rPrChange w:id="104" w:author="OWNER" w:date="2021-06-15T10:45:00Z">
              <w:rPr>
                <w:color w:val="1155CC"/>
                <w:u w:val="single"/>
              </w:rPr>
            </w:rPrChange>
          </w:rPr>
          <w:fldChar w:fldCharType="end"/>
        </w:r>
      </w:ins>
      <w:del w:id="105" w:author="OWNER" w:date="2021-06-15T10:45:00Z">
        <w:r w:rsidRPr="0004486D" w:rsidDel="0004486D">
          <w:rPr>
            <w:u w:val="single"/>
            <w:rPrChange w:id="106" w:author="OWNER" w:date="2021-06-15T10:45:00Z">
              <w:rPr>
                <w:color w:val="1155CC"/>
                <w:u w:val="single"/>
              </w:rPr>
            </w:rPrChange>
          </w:rPr>
          <w:delText>(Neve-Oz et al. 2018)</w:delText>
        </w:r>
      </w:del>
      <w:r w:rsidRPr="0004486D">
        <w:t xml:space="preserve">. </w:t>
      </w:r>
    </w:p>
    <w:p w14:paraId="5D2E9EBA" w14:textId="77777777" w:rsidR="00C172CD" w:rsidRDefault="007F615F">
      <w:pPr>
        <w:jc w:val="both"/>
      </w:pPr>
      <w:r>
        <w:t xml:space="preserve">Briefly, our model captures the assumptions of the Kinetic Segregation model, but it does not account for TCR phosphorylation by </w:t>
      </w:r>
      <w:proofErr w:type="spellStart"/>
      <w:r>
        <w:t>Lck</w:t>
      </w:r>
      <w:proofErr w:type="spellEnd"/>
      <w:r>
        <w:t xml:space="preserve"> and downstream TCR spatiotemporal signaling.</w:t>
      </w:r>
    </w:p>
    <w:p w14:paraId="608C23D4" w14:textId="77777777" w:rsidR="00C172CD" w:rsidRDefault="00C172CD">
      <w:pPr>
        <w:jc w:val="both"/>
      </w:pPr>
    </w:p>
    <w:p w14:paraId="7B47692F" w14:textId="74863BC3" w:rsidR="00C172CD" w:rsidRDefault="007F615F">
      <w:pPr>
        <w:jc w:val="both"/>
      </w:pPr>
      <w:r>
        <w:rPr>
          <w:b/>
        </w:rPr>
        <w:t>Model 2</w:t>
      </w:r>
      <w:r>
        <w:t xml:space="preserve"> describes the spatial patterning of a population of active </w:t>
      </w:r>
      <w:proofErr w:type="spellStart"/>
      <w:r>
        <w:t>Lck</w:t>
      </w:r>
      <w:proofErr w:type="spellEnd"/>
      <w:r>
        <w:t xml:space="preserve"> molecules, indicated as </w:t>
      </w:r>
      <w:proofErr w:type="spellStart"/>
      <w:r>
        <w:t>Lck</w:t>
      </w:r>
      <w:proofErr w:type="spellEnd"/>
      <w:r>
        <w:t xml:space="preserve">* [Refs </w:t>
      </w:r>
      <w:proofErr w:type="spellStart"/>
      <w:r>
        <w:t>Acuto</w:t>
      </w:r>
      <w:proofErr w:type="spellEnd"/>
      <w:r>
        <w:t xml:space="preserve">, </w:t>
      </w:r>
      <w:proofErr w:type="spellStart"/>
      <w:r>
        <w:t>Gaus</w:t>
      </w:r>
      <w:proofErr w:type="spellEnd"/>
      <w:r>
        <w:t xml:space="preserve">]. It computes </w:t>
      </w:r>
      <w:proofErr w:type="spellStart"/>
      <w:r>
        <w:t>Lck</w:t>
      </w:r>
      <w:proofErr w:type="spellEnd"/>
      <w:r>
        <w:t>* distribution</w:t>
      </w:r>
      <w:r>
        <w:rPr>
          <w:color w:val="FF0000"/>
        </w:rPr>
        <w:t xml:space="preserve"> </w:t>
      </w:r>
      <w:r>
        <w:t xml:space="preserve">given the density of CD45 molecules by using Monte-Carlo simulations. The free parameters for the model include the diffusion coefficient of </w:t>
      </w:r>
      <w:proofErr w:type="spellStart"/>
      <w:r>
        <w:t>Lck</w:t>
      </w:r>
      <w:proofErr w:type="spellEnd"/>
      <w:r>
        <w:t xml:space="preserve"> and the probability of spontaneous decay of </w:t>
      </w:r>
      <w:proofErr w:type="spellStart"/>
      <w:r>
        <w:t>Lck</w:t>
      </w:r>
      <w:proofErr w:type="spellEnd"/>
      <w:r>
        <w:t>* back to its inactive state.</w:t>
      </w:r>
      <w:commentRangeStart w:id="107"/>
      <w:r>
        <w:t xml:space="preserve"> The input variables include </w:t>
      </w:r>
      <w:ins w:id="108" w:author="OWNER" w:date="2021-06-15T10:48:00Z">
        <w:r w:rsidR="0004486D">
          <w:t xml:space="preserve">the </w:t>
        </w:r>
      </w:ins>
      <w:r>
        <w:t>mean (μ) and standard deviation</w:t>
      </w:r>
      <w:del w:id="109" w:author="OWNER" w:date="2021-06-15T10:48:00Z">
        <w:r w:rsidDel="0004486D">
          <w:delText>s</w:delText>
        </w:r>
      </w:del>
      <w:r>
        <w:t xml:space="preserve"> (σ) of CD45 distribution. </w:t>
      </w:r>
      <w:commentRangeEnd w:id="107"/>
      <w:r>
        <w:commentReference w:id="107"/>
      </w:r>
      <w:r>
        <w:t xml:space="preserve">The output variables include probabilistic parameters that describe the radial distribution of steady state </w:t>
      </w:r>
      <w:proofErr w:type="spellStart"/>
      <w:r>
        <w:t>Lck</w:t>
      </w:r>
      <w:proofErr w:type="spellEnd"/>
      <w:r>
        <w:t>*.</w:t>
      </w:r>
    </w:p>
    <w:p w14:paraId="7D9B22DC" w14:textId="77777777" w:rsidR="00C172CD" w:rsidRDefault="007F615F">
      <w:pPr>
        <w:jc w:val="both"/>
      </w:pPr>
      <w:r>
        <w:t xml:space="preserve">Thus - this model captures </w:t>
      </w:r>
      <w:proofErr w:type="spellStart"/>
      <w:r>
        <w:t>Lck</w:t>
      </w:r>
      <w:proofErr w:type="spellEnd"/>
      <w:r>
        <w:t xml:space="preserve"> activation state at the immune synapse, but not the spatiotemporal organization of CD45 and the TCR.</w:t>
      </w:r>
    </w:p>
    <w:p w14:paraId="43955C9D" w14:textId="77777777" w:rsidR="00C172CD" w:rsidRDefault="00C172CD">
      <w:pPr>
        <w:rPr>
          <w:highlight w:val="yellow"/>
        </w:rPr>
      </w:pPr>
    </w:p>
    <w:p w14:paraId="540ED544" w14:textId="77777777" w:rsidR="00C172CD" w:rsidRDefault="007F615F">
      <w:pPr>
        <w:jc w:val="both"/>
      </w:pPr>
      <w:r>
        <w:rPr>
          <w:b/>
        </w:rPr>
        <w:t>Model 3</w:t>
      </w:r>
      <w:r>
        <w:t xml:space="preserve"> computes the two-dimensional spatial patterning of phosphorylated TCR molecules (indicated as TCR*) across the plasma membrane, as a function of the spatial distribution of TCR, CD45 and </w:t>
      </w:r>
      <w:proofErr w:type="spellStart"/>
      <w:r>
        <w:t>Lck</w:t>
      </w:r>
      <w:proofErr w:type="spellEnd"/>
      <w:r>
        <w:t xml:space="preserve">* molecules. </w:t>
      </w:r>
    </w:p>
    <w:p w14:paraId="58187090" w14:textId="77777777" w:rsidR="00C172CD" w:rsidRDefault="00C172CD">
      <w:pPr>
        <w:jc w:val="both"/>
      </w:pPr>
    </w:p>
    <w:p w14:paraId="3CA31C81" w14:textId="77777777" w:rsidR="00C172CD" w:rsidRDefault="007F615F">
      <w:pPr>
        <w:pStyle w:val="Heading2"/>
      </w:pPr>
      <w:bookmarkStart w:id="110" w:name="_1crwj6m8hjg0" w:colFirst="0" w:colLast="0"/>
      <w:bookmarkEnd w:id="110"/>
      <w:r>
        <w:t>Results</w:t>
      </w:r>
    </w:p>
    <w:p w14:paraId="588952AF" w14:textId="77777777" w:rsidR="00C172CD" w:rsidRDefault="007F615F">
      <w:pPr>
        <w:numPr>
          <w:ilvl w:val="0"/>
          <w:numId w:val="2"/>
        </w:numPr>
      </w:pPr>
      <w:r>
        <w:t xml:space="preserve">None of the three models captures </w:t>
      </w:r>
      <w:proofErr w:type="spellStart"/>
      <w:r>
        <w:t>pTCR</w:t>
      </w:r>
      <w:proofErr w:type="spellEnd"/>
      <w:r>
        <w:t xml:space="preserve"> patterning at initial contact</w:t>
      </w:r>
    </w:p>
    <w:p w14:paraId="2735EAE7" w14:textId="77777777" w:rsidR="00C172CD" w:rsidRDefault="007F615F">
      <w:pPr>
        <w:numPr>
          <w:ilvl w:val="0"/>
          <w:numId w:val="2"/>
        </w:numPr>
      </w:pPr>
      <w:r>
        <w:t xml:space="preserve">Prior information from KS and LCK models is sufficient to restore the observed </w:t>
      </w:r>
      <w:proofErr w:type="spellStart"/>
      <w:r>
        <w:t>pTCR</w:t>
      </w:r>
      <w:proofErr w:type="spellEnd"/>
      <w:r>
        <w:t xml:space="preserve"> pattern (</w:t>
      </w:r>
      <w:proofErr w:type="spellStart"/>
      <w:r>
        <w:t>roughy</w:t>
      </w:r>
      <w:proofErr w:type="spellEnd"/>
      <w:r>
        <w:t>)</w:t>
      </w:r>
    </w:p>
    <w:p w14:paraId="5A8165E6" w14:textId="77777777" w:rsidR="00C172CD" w:rsidRDefault="007F615F">
      <w:pPr>
        <w:numPr>
          <w:ilvl w:val="0"/>
          <w:numId w:val="2"/>
        </w:numPr>
      </w:pPr>
      <w:r>
        <w:t xml:space="preserve">Metamodeling using surrogate for KS, LCK and </w:t>
      </w:r>
      <w:proofErr w:type="spellStart"/>
      <w:r>
        <w:t>pTCR</w:t>
      </w:r>
      <w:proofErr w:type="spellEnd"/>
      <w:r>
        <w:t>* models formalizes this observation, providing a quantitative probabilistic framework (including confidence intervals etc.) to couple the three models, contextualize them</w:t>
      </w:r>
    </w:p>
    <w:p w14:paraId="312F1B6C" w14:textId="77777777" w:rsidR="00C172CD" w:rsidRDefault="007F615F">
      <w:pPr>
        <w:numPr>
          <w:ilvl w:val="0"/>
          <w:numId w:val="2"/>
        </w:numPr>
      </w:pPr>
      <w:r>
        <w:t xml:space="preserve">Confronting metamodel with experimental data to infer the most probable model parameters for KS, LCK and </w:t>
      </w:r>
      <w:proofErr w:type="spellStart"/>
      <w:r>
        <w:t>pTCR</w:t>
      </w:r>
      <w:proofErr w:type="spellEnd"/>
      <w:r>
        <w:t>* models</w:t>
      </w:r>
    </w:p>
    <w:p w14:paraId="773BC32A" w14:textId="77777777" w:rsidR="00C172CD" w:rsidRDefault="00C172CD">
      <w:pPr>
        <w:rPr>
          <w:color w:val="FF00FF"/>
          <w:sz w:val="36"/>
          <w:szCs w:val="36"/>
        </w:rPr>
      </w:pPr>
    </w:p>
    <w:p w14:paraId="4ABB26A8" w14:textId="77777777" w:rsidR="00C172CD" w:rsidRDefault="007F615F">
      <w:pPr>
        <w:pStyle w:val="Heading2"/>
      </w:pPr>
      <w:bookmarkStart w:id="111" w:name="_9ocx2yz3cz6d" w:colFirst="0" w:colLast="0"/>
      <w:bookmarkEnd w:id="111"/>
      <w:r>
        <w:lastRenderedPageBreak/>
        <w:t>Discussion</w:t>
      </w:r>
    </w:p>
    <w:p w14:paraId="08C6D360" w14:textId="77777777" w:rsidR="00C172CD" w:rsidRDefault="007F615F">
      <w:pPr>
        <w:shd w:val="clear" w:color="auto" w:fill="FFFFFF"/>
        <w:spacing w:after="100"/>
        <w:jc w:val="both"/>
        <w:rPr>
          <w:color w:val="9900FF"/>
          <w:sz w:val="21"/>
          <w:szCs w:val="21"/>
        </w:rPr>
      </w:pPr>
      <w:r>
        <w:rPr>
          <w:sz w:val="21"/>
          <w:szCs w:val="21"/>
        </w:rPr>
        <w:t xml:space="preserve">T cell activation is a complex process that likely incorporates multiple microscopic processes. While the processes are inherently stochastic, there seems to be a high level of spatiotemporal organization and orchestration of the events that give rise to TCR-dependent signaling and cell activation. Here, we focused on the earliest events of TCR signaling. Specifically we attempted to integrate multiple partial models to account for previously unexplained patterns of TCR activation in early contacts. We employed a new approach to modeling, called </w:t>
      </w:r>
      <w:proofErr w:type="spellStart"/>
      <w:r>
        <w:rPr>
          <w:sz w:val="21"/>
          <w:szCs w:val="21"/>
        </w:rPr>
        <w:t>metamodelling</w:t>
      </w:r>
      <w:proofErr w:type="spellEnd"/>
      <w:r>
        <w:rPr>
          <w:sz w:val="21"/>
          <w:szCs w:val="21"/>
        </w:rPr>
        <w:t xml:space="preserve">, that can seamlessly integrate models of various origin and spatiotemporal scales. </w:t>
      </w:r>
      <w:r w:rsidRPr="0004486D">
        <w:rPr>
          <w:sz w:val="21"/>
          <w:szCs w:val="21"/>
          <w:rPrChange w:id="112" w:author="OWNER" w:date="2021-06-15T10:48:00Z">
            <w:rPr>
              <w:color w:val="9900FF"/>
              <w:sz w:val="21"/>
              <w:szCs w:val="21"/>
            </w:rPr>
          </w:rPrChange>
        </w:rPr>
        <w:t>We first showed that only the integration of multiple partial models can capture the previously observed phosphorylation pattern of TCR in the surroundings of initial tight contacts of the T cell at the IS. We then confronted the model with microscopy data and used the metamodel to infer the most probable parameters of the individual models. Such parameters include: ….</w:t>
      </w:r>
    </w:p>
    <w:p w14:paraId="4EA7C345" w14:textId="1A20147F" w:rsidR="00C172CD" w:rsidRDefault="007F615F" w:rsidP="0004486D">
      <w:pPr>
        <w:shd w:val="clear" w:color="auto" w:fill="FFFFFF"/>
        <w:spacing w:after="100"/>
        <w:ind w:firstLine="720"/>
        <w:jc w:val="both"/>
        <w:rPr>
          <w:ins w:id="113" w:author="OWNER" w:date="2021-06-15T10:49:00Z"/>
          <w:sz w:val="21"/>
          <w:szCs w:val="21"/>
        </w:rPr>
      </w:pPr>
      <w:r>
        <w:rPr>
          <w:sz w:val="21"/>
          <w:szCs w:val="21"/>
        </w:rPr>
        <w:t>Fernandes et al have proposed that the KS model in early contacts should produce a uniform activation pattern of TCR</w:t>
      </w:r>
      <w:ins w:id="114" w:author="OWNER" w:date="2021-06-15T10:27:00Z">
        <w:r>
          <w:rPr>
            <w:sz w:val="21"/>
            <w:szCs w:val="21"/>
          </w:rPr>
          <w:t xml:space="preserve"> </w:t>
        </w:r>
        <w:r>
          <w:rPr>
            <w:sz w:val="21"/>
            <w:szCs w:val="21"/>
          </w:rPr>
          <w:fldChar w:fldCharType="begin" w:fldLock="1"/>
        </w:r>
      </w:ins>
      <w:r w:rsidR="0004486D">
        <w:rPr>
          <w:sz w:val="21"/>
          <w:szCs w:val="21"/>
        </w:rPr>
        <w:instrText xml:space="preserve">ADDIN CSL_CITATION {"citationItems":[{"id":"ITEM-1","itemData":{"DOI":"10.1073/pnas.1817255116","ISSN":"10916490","PMID":"31221762","abstract":"The T cell receptor (TCR) initiates the elimination of pathogens and tumors by T cells. To avoid damage to the host, the receptor must be capable of discriminating between wild-type and mutated self and nonself peptide ligands presented by host cells. Exactly how the TCR does this is unknown. In resting T cells, the TCR is largely unphosphorylated due to the dominance of phosphatases over the kinases expressed at the cell surface. However, when agonist peptides are presented to the TCR by major histocompatibility complex proteins expressed by antigen-presenting cells (APCs), very fast receptor triggering, i.e., TCR phosphorylation, occurs. Recent work suggests that this depends on the local exclusion of the phosphatases from regions of contact of the T cells with the APCs. Here, we developed and tested a quantitative treatment of receptor triggering reliant only on TCR dwell time in phosphatase-depleted cell contacts constrained in area by cell topography. Using the model and experimentally derived parameters, we found that ligand discrimination likely depends crucially on individual contacts being </w:instrText>
      </w:r>
      <w:r w:rsidR="0004486D">
        <w:rPr>
          <w:rFonts w:ascii="Cambria Math" w:hAnsi="Cambria Math" w:cs="Cambria Math"/>
          <w:sz w:val="21"/>
          <w:szCs w:val="21"/>
        </w:rPr>
        <w:instrText>∼</w:instrText>
      </w:r>
      <w:r w:rsidR="0004486D">
        <w:rPr>
          <w:sz w:val="21"/>
          <w:szCs w:val="21"/>
        </w:rPr>
        <w:instrText>200 nm in radius, matching the dimensions of the surface protrusions used by T cells to interrogate their targets. The model not only correctly predicted the relative signaling potencies of known agonists and nonagonists but also achieved this in the absence of kinetic proofreading. Our work provides a simple, quantitative, and predictive molecular framework for understanding why TCR triggering is so selective and fast and reveals that, for some receptors, cell topography likely influences signaling outcomes.","author":[{"dropping-particle":"","family":"Fernandes","given":"Ricardo A.","non-dropping-particle":"","parse-names":false,"suffix":""},{"dropping-particle":"","family":"Ganzinger","given":"Kristina A.","non-dropping-particle":"","parse-names":false,"suffix":""},{"dropping-particle":"","family":"Tzou","given":"Justin C.","non-dropping-particle":"","parse-names":false,"suffix":""},{"dropping-particle":"","family":"Jönsson","given":"Peter","non-dropping-particle":"","parse-names":false,"suffix":""},{"dropping-particle":"","family":"Lee","given":"Steven F.","non-dropping-particle":"","parse-names":false,"suffix":""},{"dropping-particle":"","family":"Palayret","given":"Matthieu","non-dropping-particle":"","parse-names":false,"suffix":""},{"dropping-particle":"","family":"Santos","given":"Ana Mafalda","non-dropping-particle":"","parse-names":false,"suffix":""},{"dropping-particle":"","family":"Carr","given":"Alexander R.","non-dropping-particle":"","parse-names":false,"suffix":""},{"dropping-particle":"","family":"Ponjavic","given":"Aleks","non-dropping-particle":"","parse-names":false,"suffix":""},{"dropping-particle":"","family":"Chang","given":"Veronica T.","non-dropping-particle":"","parse-names":false,"suffix":""},{"dropping-particle":"","family":"Macleod","given":"Charlotte","non-dropping-particle":"","parse-names":false,"suffix":""},{"dropping-particle":"","family":"Christoffer Lagerholm","given":"B.","non-dropping-particle":"","parse-names":false,"suffix":""},{"dropping-particle":"","family":"Lindsay","given":"Alan E.","non-dropping-particle":"","parse-names":false,"suffix":""},{"dropping-particle":"","family":"Dushek","given":"Omer","non-dropping-particle":"","parse-names":false,"suffix":""},{"dropping-particle":"","family":"Tilevik","given":"Andreas","non-dropping-particle":"","parse-names":false,"suffix":""},{"dropping-particle":"","family":"Davis","given":"Simon J.","non-dropping-particle":"","parse-names":false,"suffix":""},{"dropping-particle":"","family":"Klenerman","given":"David","non-dropping-particle":"","parse-names":false,"suffix":""}],"container-title":"Proceedings of the National Academy of Sciences of the United States of America","id":"ITEM-1","issue":"28","issued":{"date-parts":[["2019"]]},"page":"14002-14010","title":"A cell topography-based mechanism for ligand discrimination by the T cell receptor","type":"article-journal","volume":"116"},"uris":["http://www.mendeley.com/documents/?uuid=aee1a2af-fe9c-4b9d-9222-14cbc8fabd7d"]}],"mendeley":{"formattedCitation":"&lt;sup&gt;18&lt;/sup&gt;","plainTextFormattedCitation":"18","previouslyFormattedCitation":"&lt;sup&gt;18&lt;/sup&gt;"},"properties":{"noteIndex":0},"schema":"https://github.com/citation-style-language/schema/raw/master/csl-citation.json"}</w:instrText>
      </w:r>
      <w:r>
        <w:rPr>
          <w:sz w:val="21"/>
          <w:szCs w:val="21"/>
        </w:rPr>
        <w:fldChar w:fldCharType="separate"/>
      </w:r>
      <w:r w:rsidR="0004486D" w:rsidRPr="0004486D">
        <w:rPr>
          <w:noProof/>
          <w:sz w:val="21"/>
          <w:szCs w:val="21"/>
          <w:vertAlign w:val="superscript"/>
        </w:rPr>
        <w:t>18</w:t>
      </w:r>
      <w:ins w:id="115" w:author="OWNER" w:date="2021-06-15T10:27:00Z">
        <w:r>
          <w:rPr>
            <w:sz w:val="21"/>
            <w:szCs w:val="21"/>
          </w:rPr>
          <w:fldChar w:fldCharType="end"/>
        </w:r>
        <w:r>
          <w:rPr>
            <w:sz w:val="21"/>
            <w:szCs w:val="21"/>
          </w:rPr>
          <w:t>.</w:t>
        </w:r>
      </w:ins>
      <w:r>
        <w:rPr>
          <w:sz w:val="21"/>
          <w:szCs w:val="21"/>
        </w:rPr>
        <w:t xml:space="preserve"> </w:t>
      </w:r>
      <w:del w:id="116" w:author="OWNER" w:date="2021-06-15T10:49:00Z">
        <w:r w:rsidDel="0004486D">
          <w:rPr>
            <w:sz w:val="21"/>
            <w:szCs w:val="21"/>
          </w:rPr>
          <w:delText xml:space="preserve">The In model3 a CD45. </w:delText>
        </w:r>
      </w:del>
      <w:r>
        <w:rPr>
          <w:sz w:val="21"/>
          <w:szCs w:val="21"/>
        </w:rPr>
        <w:t xml:space="preserve">Still, imaging by </w:t>
      </w:r>
      <w:proofErr w:type="spellStart"/>
      <w:r>
        <w:rPr>
          <w:sz w:val="21"/>
          <w:szCs w:val="21"/>
        </w:rPr>
        <w:t>Razvag</w:t>
      </w:r>
      <w:proofErr w:type="spellEnd"/>
      <w:r>
        <w:rPr>
          <w:sz w:val="21"/>
          <w:szCs w:val="21"/>
        </w:rPr>
        <w:t xml:space="preserve"> et al </w:t>
      </w:r>
      <w:ins w:id="117" w:author="OWNER" w:date="2021-06-15T10:49:00Z">
        <w:r w:rsidR="0004486D">
          <w:rPr>
            <w:sz w:val="21"/>
            <w:szCs w:val="21"/>
          </w:rPr>
          <w:fldChar w:fldCharType="begin" w:fldLock="1"/>
        </w:r>
      </w:ins>
      <w:r w:rsidR="00DE3F6C">
        <w:rPr>
          <w:sz w:val="21"/>
          <w:szCs w:val="21"/>
        </w:rPr>
        <w:instrText>ADDIN CSL_CITATION {"citationItems":[{"id":"ITEM-1","itemData":{"DOI":"10.1016/j.celrep.2019.11.022","ISBN":"2211-1247","ISSN":"22111247","PMID":"31825832","abstract":"T cells engage antigen-presenting cells in search for cognate antigens via dynamic cell protrusions before forming a tight immune synapse. The spatiotemporal events that may lead to rapid TCR triggering and signal amplification in microvilli-driven isolated contacts, and in subsequent, more uniform contacts, remain poorly understood. Here, we combined interference-reflectance microscopy and single-molecule localization microscopy in live cells to resolve TCR-dependent signaling at tight cell contacts. We show that early contacts are sufficient for robust TCR triggering and ZAP-70 recruitment. With cell spreading, TCR activation and ZAP-70 recruitment increase and shift to the edges of the growing tight contacts. CD45 segregates from TCR at tight contacts and is enriched at high local curvature membrane. Surprisingly, cortical actin and LFA localized at contact regions of intermediate tightness. Our results show in molecular detail the roles of early and tight T cell contacts in T cell activation, as both sensing and decision-making entities.","author":[{"dropping-particle":"","family":"Razvag","given":"Yair","non-dropping-particle":"","parse-names":false,"suffix":""},{"dropping-particle":"","family":"Neve-Oz","given":"Yair","non-dropping-particle":"","parse-names":false,"suffix":""},{"dropping-particle":"","family":"Sajman","given":"Julia","non-dropping-particle":"","parse-names":false,"suffix":""},{"dropping-particle":"","family":"Yakovian","given":"Oren","non-dropping-particle":"","parse-names":false,"suffix":""},{"dropping-particle":"","family":"Reches","given":"Meital","non-dropping-particle":"","parse-names":false,"suffix":""},{"dropping-particle":"","family":"Sherman","given":"Eilon","non-dropping-particle":"","parse-names":false,"suffix":""}],"container-title":"Cell Reports","id":"ITEM-1","issue":"11","issued":{"date-parts":[["2019","12","10"]]},"language":"English","note":"From Duplicate 1 (T Cell Activation through Isolated Tight Contacts - Razvag, Y; Neve-Oz, Y; Sajman, J; Yakovian, O; Reches, M; Sherman, E)\nAnd Duplicate 3 (T Cell Activation through Isolated Tight Contacts - Razvag, Y; Neve-Oz, Y; Sajman, J; Yakovian, O; Reches, M; Sherman, E)\n\nJv1fs\nTimes Cited:0\nCited References Count:63","page":"3506-+","publisher":"Elsevier B.V.","title":"T Cell Activation through Isolated Tight Contacts","type":"article-journal","volume":"29"},"uris":["http://www.mendeley.com/documents/?uuid=ec8c8838-0c67-4e19-b7cc-993fd0d21480"]}],"mendeley":{"formattedCitation":"&lt;sup&gt;19&lt;/sup&gt;","plainTextFormattedCitation":"19","previouslyFormattedCitation":"&lt;sup&gt;19&lt;/sup&gt;"},"properties":{"noteIndex":0},"schema":"https://github.com/citation-style-language/schema/raw/master/csl-citation.json"}</w:instrText>
      </w:r>
      <w:r w:rsidR="0004486D">
        <w:rPr>
          <w:sz w:val="21"/>
          <w:szCs w:val="21"/>
        </w:rPr>
        <w:fldChar w:fldCharType="separate"/>
      </w:r>
      <w:r w:rsidR="0004486D" w:rsidRPr="0004486D">
        <w:rPr>
          <w:noProof/>
          <w:sz w:val="21"/>
          <w:szCs w:val="21"/>
          <w:vertAlign w:val="superscript"/>
        </w:rPr>
        <w:t>19</w:t>
      </w:r>
      <w:ins w:id="118" w:author="OWNER" w:date="2021-06-15T10:49:00Z">
        <w:r w:rsidR="0004486D">
          <w:rPr>
            <w:sz w:val="21"/>
            <w:szCs w:val="21"/>
          </w:rPr>
          <w:fldChar w:fldCharType="end"/>
        </w:r>
      </w:ins>
      <w:del w:id="119" w:author="OWNER" w:date="2021-06-15T10:49:00Z">
        <w:r w:rsidDel="0004486D">
          <w:rPr>
            <w:sz w:val="21"/>
            <w:szCs w:val="21"/>
          </w:rPr>
          <w:delText>[PMID: 31825832]</w:delText>
        </w:r>
      </w:del>
      <w:r>
        <w:rPr>
          <w:sz w:val="21"/>
          <w:szCs w:val="21"/>
        </w:rPr>
        <w:t xml:space="preserve"> has shown the TCR activation is enriched at the periphery of early and tight T cells contacts with activating coverslips. Our metamodeling shows that the integration of multiple partial models was essential for capturing this patterning of TCR activation at the early contacts.</w:t>
      </w:r>
    </w:p>
    <w:p w14:paraId="19B1D4D5" w14:textId="7367F9C5" w:rsidR="0004486D" w:rsidRDefault="0004486D" w:rsidP="00DE3F6C">
      <w:pPr>
        <w:shd w:val="clear" w:color="auto" w:fill="FFFFFF"/>
        <w:spacing w:after="100"/>
        <w:ind w:firstLine="720"/>
        <w:jc w:val="both"/>
        <w:rPr>
          <w:sz w:val="21"/>
          <w:szCs w:val="21"/>
        </w:rPr>
      </w:pPr>
      <w:ins w:id="120" w:author="OWNER" w:date="2021-06-15T10:49:00Z">
        <w:r>
          <w:rPr>
            <w:sz w:val="21"/>
            <w:szCs w:val="21"/>
          </w:rPr>
          <w:t xml:space="preserve">Recent findings suggest that </w:t>
        </w:r>
      </w:ins>
      <w:ins w:id="121" w:author="OWNER" w:date="2021-06-15T10:50:00Z">
        <w:r>
          <w:rPr>
            <w:sz w:val="21"/>
            <w:szCs w:val="21"/>
          </w:rPr>
          <w:t xml:space="preserve">TCRs and CD45 could segregate </w:t>
        </w:r>
      </w:ins>
      <w:ins w:id="122" w:author="OWNER" w:date="2021-06-15T10:52:00Z">
        <w:r>
          <w:rPr>
            <w:sz w:val="21"/>
            <w:szCs w:val="21"/>
          </w:rPr>
          <w:t xml:space="preserve">already in resting cells, </w:t>
        </w:r>
      </w:ins>
      <w:ins w:id="123" w:author="OWNER" w:date="2021-06-15T10:50:00Z">
        <w:r>
          <w:rPr>
            <w:sz w:val="21"/>
            <w:szCs w:val="21"/>
          </w:rPr>
          <w:t>due to their differential localization</w:t>
        </w:r>
      </w:ins>
      <w:ins w:id="124" w:author="OWNER" w:date="2021-06-15T10:52:00Z">
        <w:r>
          <w:rPr>
            <w:sz w:val="21"/>
            <w:szCs w:val="21"/>
          </w:rPr>
          <w:t xml:space="preserve"> of these proteins</w:t>
        </w:r>
      </w:ins>
      <w:ins w:id="125" w:author="OWNER" w:date="2021-06-15T10:50:00Z">
        <w:r>
          <w:rPr>
            <w:sz w:val="21"/>
            <w:szCs w:val="21"/>
          </w:rPr>
          <w:t xml:space="preserve"> on </w:t>
        </w:r>
      </w:ins>
      <w:ins w:id="126" w:author="OWNER" w:date="2021-06-15T10:52:00Z">
        <w:r>
          <w:rPr>
            <w:sz w:val="21"/>
            <w:szCs w:val="21"/>
          </w:rPr>
          <w:t xml:space="preserve">separate </w:t>
        </w:r>
      </w:ins>
      <w:ins w:id="127" w:author="OWNER" w:date="2021-06-15T10:50:00Z">
        <w:r>
          <w:rPr>
            <w:sz w:val="21"/>
            <w:szCs w:val="21"/>
          </w:rPr>
          <w:t>plasma membrane do</w:t>
        </w:r>
      </w:ins>
      <w:ins w:id="128" w:author="OWNER" w:date="2021-06-15T10:52:00Z">
        <w:r>
          <w:rPr>
            <w:sz w:val="21"/>
            <w:szCs w:val="21"/>
          </w:rPr>
          <w:t>mains.</w:t>
        </w:r>
      </w:ins>
      <w:ins w:id="129" w:author="OWNER" w:date="2021-06-15T10:51:00Z">
        <w:r>
          <w:rPr>
            <w:sz w:val="21"/>
            <w:szCs w:val="21"/>
          </w:rPr>
          <w:t xml:space="preserve"> These domains depend on the topography </w:t>
        </w:r>
      </w:ins>
      <w:ins w:id="130" w:author="OWNER" w:date="2021-06-15T10:53:00Z">
        <w:r w:rsidR="00DE3F6C">
          <w:rPr>
            <w:sz w:val="21"/>
            <w:szCs w:val="21"/>
          </w:rPr>
          <w:t xml:space="preserve">and curvature </w:t>
        </w:r>
      </w:ins>
      <w:ins w:id="131" w:author="OWNER" w:date="2021-06-15T10:51:00Z">
        <w:r>
          <w:rPr>
            <w:sz w:val="21"/>
            <w:szCs w:val="21"/>
          </w:rPr>
          <w:t xml:space="preserve">of the </w:t>
        </w:r>
      </w:ins>
      <w:ins w:id="132" w:author="OWNER" w:date="2021-06-15T10:53:00Z">
        <w:r w:rsidR="00DE3F6C">
          <w:rPr>
            <w:sz w:val="21"/>
            <w:szCs w:val="21"/>
          </w:rPr>
          <w:t xml:space="preserve">cell surface </w:t>
        </w:r>
      </w:ins>
      <w:ins w:id="133" w:author="OWNER" w:date="2021-06-15T10:54:00Z">
        <w:r w:rsidR="00DE3F6C">
          <w:rPr>
            <w:sz w:val="21"/>
            <w:szCs w:val="21"/>
          </w:rPr>
          <w:fldChar w:fldCharType="begin" w:fldLock="1"/>
        </w:r>
      </w:ins>
      <w:r w:rsidR="00DE3F6C">
        <w:rPr>
          <w:sz w:val="21"/>
          <w:szCs w:val="21"/>
        </w:rPr>
        <w:instrText>ADDIN CSL_CITATION {"citationItems":[{"id":"ITEM-1","itemData":{"DOI":"10.1073/pnas.1605399113","ISSN":"1091-6490","PMID":"27647916","abstract":"Leukocyte microvilli are flexible projections enriched with adhesion molecules. The role of these cellular projections in the ability of T cells to probe antigen-presenting cells has been elusive. In this study, we probe the spatial relation of microvilli and T-cell receptors (TCRs), the major molecules responsible for antigen recognition on the T-cell membrane. To this end, an effective and robust methodology for mapping membrane protein distribution in relation to the 3D surface structure of cells is introduced, based on two complementary superresolution microscopies. Strikingly, TCRs are found to be highly localized on microvilli, in both peripheral blood human T cells and differentiated effector T cells, and are barely found on the cell body. This is a decisive demonstration that different types of T cells universally localize their TCRs to microvilli, immediately pointing to these surface projections as effective sensors for antigenic moieties. This finding also suggests how previously reported membrane clusters might form, with microvilli serving as anchors for specific T-cell surface molecules.","author":[{"dropping-particle":"","family":"Jung","given":"Yunmin","non-dropping-particle":"","parse-names":false,"suffix":""},{"dropping-particle":"","family":"Riven","given":"Inbal","non-dropping-particle":"","parse-names":false,"suffix":""},{"dropping-particle":"","family":"Feigelson","given":"Sara W","non-dropping-particle":"","parse-names":false,"suffix":""},{"dropping-particle":"","family":"Kartvelishvily","given":"Elena","non-dropping-particle":"","parse-names":false,"suffix":""},{"dropping-particle":"","family":"Tohya","given":"Kazuo","non-dropping-particle":"","parse-names":false,"suffix":""},{"dropping-particle":"","family":"Miyasaka","given":"Masayuki","non-dropping-particle":"","parse-names":false,"suffix":""},{"dropping-particle":"","family":"Alon","given":"Ronen","non-dropping-particle":"","parse-names":false,"suffix":""},{"dropping-particle":"","family":"Haran","given":"Gilad","non-dropping-particle":"","parse-names":false,"suffix":""}],"container-title":"Proceedings of the National Academy of Sciences of the United States of America","id":"ITEM-1","issue":"40","issued":{"date-parts":[["2016"]]},"title":"Three-dimensional localization of T-cell receptors in relation to microvilli using a combination of superresolution microscopies.","type":"article-journal","volume":"113"},"uris":["http://www.mendeley.com/documents/?uuid=dc01b23b-ffb9-345c-a72f-57db875be63a"]}],"mendeley":{"formattedCitation":"&lt;sup&gt;15&lt;/sup&gt;","plainTextFormattedCitation":"15"},"properties":{"noteIndex":0},"schema":"https://github.com/citation-style-language/schema/raw/master/csl-citation.json"}</w:instrText>
      </w:r>
      <w:r w:rsidR="00DE3F6C">
        <w:rPr>
          <w:sz w:val="21"/>
          <w:szCs w:val="21"/>
        </w:rPr>
        <w:fldChar w:fldCharType="separate"/>
      </w:r>
      <w:r w:rsidR="00DE3F6C" w:rsidRPr="00DE3F6C">
        <w:rPr>
          <w:noProof/>
          <w:sz w:val="21"/>
          <w:szCs w:val="21"/>
          <w:vertAlign w:val="superscript"/>
        </w:rPr>
        <w:t>15</w:t>
      </w:r>
      <w:ins w:id="134" w:author="OWNER" w:date="2021-06-15T10:54:00Z">
        <w:r w:rsidR="00DE3F6C">
          <w:rPr>
            <w:sz w:val="21"/>
            <w:szCs w:val="21"/>
          </w:rPr>
          <w:fldChar w:fldCharType="end"/>
        </w:r>
      </w:ins>
      <w:ins w:id="135" w:author="OWNER" w:date="2021-06-15T10:53:00Z">
        <w:r w:rsidR="00DE3F6C">
          <w:rPr>
            <w:sz w:val="21"/>
            <w:szCs w:val="21"/>
          </w:rPr>
          <w:t xml:space="preserve">. </w:t>
        </w:r>
      </w:ins>
      <w:ins w:id="136" w:author="OWNER" w:date="2021-06-15T10:54:00Z">
        <w:r w:rsidR="00DE3F6C">
          <w:rPr>
            <w:sz w:val="21"/>
            <w:szCs w:val="21"/>
          </w:rPr>
          <w:t xml:space="preserve">We suggest that </w:t>
        </w:r>
      </w:ins>
      <w:ins w:id="137" w:author="OWNER" w:date="2021-06-15T10:55:00Z">
        <w:r w:rsidR="00DE3F6C">
          <w:rPr>
            <w:sz w:val="21"/>
            <w:szCs w:val="21"/>
          </w:rPr>
          <w:t>this short-range segregation is still sufficient for quenching of the TCR signal</w:t>
        </w:r>
      </w:ins>
      <w:ins w:id="138" w:author="OWNER" w:date="2021-06-15T10:56:00Z">
        <w:r w:rsidR="00DE3F6C">
          <w:rPr>
            <w:sz w:val="21"/>
            <w:szCs w:val="21"/>
          </w:rPr>
          <w:t xml:space="preserve">. We further suggest </w:t>
        </w:r>
      </w:ins>
      <w:ins w:id="139" w:author="OWNER" w:date="2021-06-15T10:55:00Z">
        <w:r w:rsidR="00DE3F6C">
          <w:rPr>
            <w:sz w:val="21"/>
            <w:szCs w:val="21"/>
          </w:rPr>
          <w:t xml:space="preserve">that this segregation expands upon </w:t>
        </w:r>
      </w:ins>
      <w:ins w:id="140" w:author="OWNER" w:date="2021-06-15T10:54:00Z">
        <w:r w:rsidR="00DE3F6C">
          <w:rPr>
            <w:sz w:val="21"/>
            <w:szCs w:val="21"/>
          </w:rPr>
          <w:t>the tight adhesion</w:t>
        </w:r>
      </w:ins>
      <w:ins w:id="141" w:author="OWNER" w:date="2021-06-15T10:56:00Z">
        <w:r w:rsidR="00DE3F6C">
          <w:rPr>
            <w:sz w:val="21"/>
            <w:szCs w:val="21"/>
          </w:rPr>
          <w:t xml:space="preserve"> between T cells and APCs, leading to a</w:t>
        </w:r>
      </w:ins>
      <w:ins w:id="142" w:author="OWNER" w:date="2021-06-15T10:57:00Z">
        <w:r w:rsidR="00DE3F6C">
          <w:rPr>
            <w:sz w:val="21"/>
            <w:szCs w:val="21"/>
          </w:rPr>
          <w:t xml:space="preserve"> less efficient quenching of TCRs and allowing propagation of their signal downstream (much like the standard KS model).</w:t>
        </w:r>
      </w:ins>
      <w:ins w:id="143" w:author="OWNER" w:date="2021-06-15T10:54:00Z">
        <w:r w:rsidR="00DE3F6C">
          <w:rPr>
            <w:sz w:val="21"/>
            <w:szCs w:val="21"/>
          </w:rPr>
          <w:t xml:space="preserve"> </w:t>
        </w:r>
      </w:ins>
    </w:p>
    <w:p w14:paraId="14FB0D27" w14:textId="142AD135" w:rsidR="00C172CD" w:rsidRDefault="007F615F">
      <w:pPr>
        <w:shd w:val="clear" w:color="auto" w:fill="FFFFFF"/>
        <w:spacing w:after="100"/>
        <w:ind w:firstLine="720"/>
        <w:jc w:val="both"/>
        <w:rPr>
          <w:sz w:val="21"/>
          <w:szCs w:val="21"/>
        </w:rPr>
      </w:pPr>
      <w:r>
        <w:rPr>
          <w:sz w:val="21"/>
          <w:szCs w:val="21"/>
        </w:rPr>
        <w:t xml:space="preserve">Spatiotemporal organization of molecules determines the rates of local interactions. Thus, such interactions are a common regulating mechanism for a wide range of cellular processes, including cell sensing, signaling pathways, metabolic networks, transcription, translation, and more. Spatiotemporal dependencies and </w:t>
      </w:r>
      <w:del w:id="144" w:author="OWNER" w:date="2021-06-15T10:27:00Z">
        <w:r w:rsidDel="007F615F">
          <w:rPr>
            <w:sz w:val="21"/>
            <w:szCs w:val="21"/>
          </w:rPr>
          <w:delText>stochasticisity</w:delText>
        </w:r>
      </w:del>
      <w:ins w:id="145" w:author="OWNER" w:date="2021-06-15T10:27:00Z">
        <w:r>
          <w:rPr>
            <w:sz w:val="21"/>
            <w:szCs w:val="21"/>
          </w:rPr>
          <w:t>stochasticity</w:t>
        </w:r>
      </w:ins>
      <w:r>
        <w:rPr>
          <w:sz w:val="21"/>
          <w:szCs w:val="21"/>
        </w:rPr>
        <w:t xml:space="preserve"> (e.g. of molecular diffusion, interactions, </w:t>
      </w:r>
      <w:proofErr w:type="spellStart"/>
      <w:r>
        <w:rPr>
          <w:sz w:val="21"/>
          <w:szCs w:val="21"/>
        </w:rPr>
        <w:t>etc</w:t>
      </w:r>
      <w:proofErr w:type="spellEnd"/>
      <w:r>
        <w:rPr>
          <w:sz w:val="21"/>
          <w:szCs w:val="21"/>
        </w:rPr>
        <w:t xml:space="preserve">) directly translate to system complexity. This complexity becomes daunting, esp. when one tries to gain fundamental understanding of the system working. Metamodeling has a unique and natural capability to describe complex systems in a tractable and scalable fashion. Thus, while our </w:t>
      </w:r>
      <w:proofErr w:type="spellStart"/>
      <w:r>
        <w:rPr>
          <w:sz w:val="21"/>
          <w:szCs w:val="21"/>
        </w:rPr>
        <w:t>metamodelling</w:t>
      </w:r>
      <w:proofErr w:type="spellEnd"/>
      <w:r>
        <w:rPr>
          <w:sz w:val="21"/>
          <w:szCs w:val="21"/>
        </w:rPr>
        <w:t xml:space="preserve"> approach was applied here to a concrete example of TCR activation, it could naturally grow to account for additional cellular systems. </w:t>
      </w:r>
    </w:p>
    <w:p w14:paraId="7E3457E6" w14:textId="77777777" w:rsidR="00C172CD" w:rsidRDefault="00C172CD">
      <w:pPr>
        <w:rPr>
          <w:color w:val="FF00FF"/>
          <w:sz w:val="36"/>
          <w:szCs w:val="36"/>
        </w:rPr>
      </w:pPr>
    </w:p>
    <w:p w14:paraId="391CFE61" w14:textId="77777777" w:rsidR="00C172CD" w:rsidRDefault="007F615F">
      <w:r>
        <w:rPr>
          <w:sz w:val="36"/>
          <w:szCs w:val="36"/>
        </w:rPr>
        <w:t>Materials and Methods</w:t>
      </w:r>
    </w:p>
    <w:p w14:paraId="28579167" w14:textId="5674E081" w:rsidR="00C172CD" w:rsidRDefault="007F615F" w:rsidP="00011323">
      <w:pPr>
        <w:spacing w:after="200"/>
        <w:jc w:val="both"/>
      </w:pPr>
      <w:r>
        <w:t xml:space="preserve">The software, input files, and example output files for the present work are available at </w:t>
      </w:r>
      <w:hyperlink r:id="rId12">
        <w:r>
          <w:rPr>
            <w:color w:val="1155CC"/>
            <w:u w:val="single"/>
          </w:rPr>
          <w:t>https://github.cs.huji.ac.il/ravehb-lab/immune-synapse-metamodeling</w:t>
        </w:r>
      </w:hyperlink>
      <w:r>
        <w:t>.</w:t>
      </w:r>
      <w:ins w:id="146" w:author="OWNER" w:date="2021-06-15T11:20:00Z">
        <w:r w:rsidR="00C10881">
          <w:t xml:space="preserve"> </w:t>
        </w:r>
      </w:ins>
      <w:del w:id="147" w:author="OWNER" w:date="2021-06-15T11:20:00Z">
        <w:r w:rsidDel="00C10881">
          <w:delText xml:space="preserve"> </w:delText>
        </w:r>
      </w:del>
      <w:r>
        <w:t>The metamodel was implemented using the PyMC3 package in Python</w:t>
      </w:r>
      <w:ins w:id="148" w:author="OWNER" w:date="2021-06-15T11:07:00Z">
        <w:r w:rsidR="00011323">
          <w:t xml:space="preserve"> </w:t>
        </w:r>
      </w:ins>
      <w:r>
        <w:t>{REF</w:t>
      </w:r>
      <w:proofErr w:type="gramStart"/>
      <w:r>
        <w:t>; ,</w:t>
      </w:r>
      <w:proofErr w:type="gramEnd"/>
      <w:r>
        <w:t xml:space="preserve">https://docs.pymc.io/} (tested on version XX.XX; Python </w:t>
      </w:r>
      <w:proofErr w:type="spellStart"/>
      <w:r>
        <w:t>vXX.XX</w:t>
      </w:r>
      <w:proofErr w:type="spellEnd"/>
      <w:r>
        <w:t>). For an outline of the approach, see Results. The specifications of the three input models to metamodeling and the technical details of their conversion to surrogate models and their coupling through metamodeling are described in detail in the SI Appendix: Supplementary Text 1.</w:t>
      </w:r>
    </w:p>
    <w:p w14:paraId="4271DECE" w14:textId="77777777" w:rsidR="00C172CD" w:rsidRDefault="007F615F">
      <w:pPr>
        <w:pStyle w:val="Heading2"/>
      </w:pPr>
      <w:bookmarkStart w:id="149" w:name="_5lxvfka1d7ci" w:colFirst="0" w:colLast="0"/>
      <w:bookmarkEnd w:id="149"/>
      <w:r>
        <w:lastRenderedPageBreak/>
        <w:t>References</w:t>
      </w:r>
    </w:p>
    <w:p w14:paraId="4C9222E7" w14:textId="0BA5FEE0" w:rsidR="00DE3F6C" w:rsidRPr="00DE3F6C" w:rsidRDefault="00144008" w:rsidP="00DE3F6C">
      <w:pPr>
        <w:widowControl w:val="0"/>
        <w:autoSpaceDE w:val="0"/>
        <w:autoSpaceDN w:val="0"/>
        <w:adjustRightInd w:val="0"/>
        <w:spacing w:line="240" w:lineRule="auto"/>
        <w:ind w:left="640" w:hanging="640"/>
        <w:rPr>
          <w:noProof/>
          <w:sz w:val="18"/>
          <w:szCs w:val="24"/>
        </w:rPr>
      </w:pPr>
      <w:ins w:id="150" w:author="OWNER" w:date="2021-06-15T10:39:00Z">
        <w:r>
          <w:rPr>
            <w:color w:val="005A96"/>
            <w:sz w:val="18"/>
            <w:szCs w:val="18"/>
            <w:highlight w:val="white"/>
          </w:rPr>
          <w:fldChar w:fldCharType="begin" w:fldLock="1"/>
        </w:r>
        <w:r>
          <w:rPr>
            <w:color w:val="005A96"/>
            <w:sz w:val="18"/>
            <w:szCs w:val="18"/>
            <w:highlight w:val="white"/>
          </w:rPr>
          <w:instrText xml:space="preserve">ADDIN Mendeley Bibliography CSL_BIBLIOGRAPHY </w:instrText>
        </w:r>
      </w:ins>
      <w:r>
        <w:rPr>
          <w:color w:val="005A96"/>
          <w:sz w:val="18"/>
          <w:szCs w:val="18"/>
          <w:highlight w:val="white"/>
        </w:rPr>
        <w:fldChar w:fldCharType="separate"/>
      </w:r>
      <w:r w:rsidR="00DE3F6C" w:rsidRPr="00DE3F6C">
        <w:rPr>
          <w:noProof/>
          <w:sz w:val="18"/>
          <w:szCs w:val="24"/>
        </w:rPr>
        <w:t xml:space="preserve">(1) </w:t>
      </w:r>
      <w:r w:rsidR="00DE3F6C" w:rsidRPr="00DE3F6C">
        <w:rPr>
          <w:noProof/>
          <w:sz w:val="18"/>
          <w:szCs w:val="24"/>
        </w:rPr>
        <w:tab/>
        <w:t xml:space="preserve">Balagopalan, L. .; Sherman, E. .; Barr, V. A. A.; Samelson, L. E. E. Imaging Techniques for Assaying Lymphocyte Activation in Action. </w:t>
      </w:r>
      <w:r w:rsidR="00DE3F6C" w:rsidRPr="00DE3F6C">
        <w:rPr>
          <w:i/>
          <w:iCs/>
          <w:noProof/>
          <w:sz w:val="18"/>
          <w:szCs w:val="24"/>
        </w:rPr>
        <w:t>Nat Rev Immunol</w:t>
      </w:r>
      <w:r w:rsidR="00DE3F6C" w:rsidRPr="00DE3F6C">
        <w:rPr>
          <w:noProof/>
          <w:sz w:val="18"/>
          <w:szCs w:val="24"/>
        </w:rPr>
        <w:t xml:space="preserve"> </w:t>
      </w:r>
      <w:r w:rsidR="00DE3F6C" w:rsidRPr="00DE3F6C">
        <w:rPr>
          <w:b/>
          <w:bCs/>
          <w:noProof/>
          <w:sz w:val="18"/>
          <w:szCs w:val="24"/>
        </w:rPr>
        <w:t>2011</w:t>
      </w:r>
      <w:r w:rsidR="00DE3F6C" w:rsidRPr="00DE3F6C">
        <w:rPr>
          <w:noProof/>
          <w:sz w:val="18"/>
          <w:szCs w:val="24"/>
        </w:rPr>
        <w:t xml:space="preserve">, </w:t>
      </w:r>
      <w:r w:rsidR="00DE3F6C" w:rsidRPr="00DE3F6C">
        <w:rPr>
          <w:i/>
          <w:iCs/>
          <w:noProof/>
          <w:sz w:val="18"/>
          <w:szCs w:val="24"/>
        </w:rPr>
        <w:t>11</w:t>
      </w:r>
      <w:r w:rsidR="00DE3F6C" w:rsidRPr="00DE3F6C">
        <w:rPr>
          <w:noProof/>
          <w:sz w:val="18"/>
          <w:szCs w:val="24"/>
        </w:rPr>
        <w:t xml:space="preserve"> (1), 21–33. https://doi.org/nri2903 [pii]10.1038/nri2903.</w:t>
      </w:r>
    </w:p>
    <w:p w14:paraId="1D51E311"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(2) </w:t>
      </w:r>
      <w:r w:rsidRPr="00DE3F6C">
        <w:rPr>
          <w:noProof/>
          <w:sz w:val="18"/>
          <w:szCs w:val="24"/>
        </w:rPr>
        <w:tab/>
        <w:t xml:space="preserve">Davis, S. J.; van der Merwe, P. A. The Kinetic-Segregation Model: TCR Triggering and Beyond. </w:t>
      </w:r>
      <w:r w:rsidRPr="00DE3F6C">
        <w:rPr>
          <w:i/>
          <w:iCs/>
          <w:noProof/>
          <w:sz w:val="18"/>
          <w:szCs w:val="24"/>
        </w:rPr>
        <w:t>Nat. Immunol.</w:t>
      </w:r>
      <w:r w:rsidRPr="00DE3F6C">
        <w:rPr>
          <w:noProof/>
          <w:sz w:val="18"/>
          <w:szCs w:val="24"/>
        </w:rPr>
        <w:t xml:space="preserve"> </w:t>
      </w:r>
      <w:r w:rsidRPr="00DE3F6C">
        <w:rPr>
          <w:b/>
          <w:bCs/>
          <w:noProof/>
          <w:sz w:val="18"/>
          <w:szCs w:val="24"/>
        </w:rPr>
        <w:t>2006</w:t>
      </w:r>
      <w:r w:rsidRPr="00DE3F6C">
        <w:rPr>
          <w:noProof/>
          <w:sz w:val="18"/>
          <w:szCs w:val="24"/>
        </w:rPr>
        <w:t xml:space="preserve">, </w:t>
      </w:r>
      <w:r w:rsidRPr="00DE3F6C">
        <w:rPr>
          <w:i/>
          <w:iCs/>
          <w:noProof/>
          <w:sz w:val="18"/>
          <w:szCs w:val="24"/>
        </w:rPr>
        <w:t>7</w:t>
      </w:r>
      <w:r w:rsidRPr="00DE3F6C">
        <w:rPr>
          <w:noProof/>
          <w:sz w:val="18"/>
          <w:szCs w:val="24"/>
        </w:rPr>
        <w:t xml:space="preserve"> (8), 803–809. https://doi.org/10.1038/ni1389.</w:t>
      </w:r>
    </w:p>
    <w:p w14:paraId="6980D346"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(3) </w:t>
      </w:r>
      <w:r w:rsidRPr="00DE3F6C">
        <w:rPr>
          <w:noProof/>
          <w:sz w:val="18"/>
          <w:szCs w:val="24"/>
        </w:rPr>
        <w:tab/>
        <w:t xml:space="preserve">van der Merwe, P. A.; Dushek, O. Mechanisms for T Cell Receptor Triggering. </w:t>
      </w:r>
      <w:r w:rsidRPr="00DE3F6C">
        <w:rPr>
          <w:i/>
          <w:iCs/>
          <w:noProof/>
          <w:sz w:val="18"/>
          <w:szCs w:val="24"/>
        </w:rPr>
        <w:t>Nat. Rev. Immunol.</w:t>
      </w:r>
      <w:r w:rsidRPr="00DE3F6C">
        <w:rPr>
          <w:noProof/>
          <w:sz w:val="18"/>
          <w:szCs w:val="24"/>
        </w:rPr>
        <w:t xml:space="preserve"> </w:t>
      </w:r>
      <w:r w:rsidRPr="00DE3F6C">
        <w:rPr>
          <w:b/>
          <w:bCs/>
          <w:noProof/>
          <w:sz w:val="18"/>
          <w:szCs w:val="24"/>
        </w:rPr>
        <w:t>2011</w:t>
      </w:r>
      <w:r w:rsidRPr="00DE3F6C">
        <w:rPr>
          <w:noProof/>
          <w:sz w:val="18"/>
          <w:szCs w:val="24"/>
        </w:rPr>
        <w:t xml:space="preserve">, </w:t>
      </w:r>
      <w:r w:rsidRPr="00DE3F6C">
        <w:rPr>
          <w:i/>
          <w:iCs/>
          <w:noProof/>
          <w:sz w:val="18"/>
          <w:szCs w:val="24"/>
        </w:rPr>
        <w:t>11</w:t>
      </w:r>
      <w:r w:rsidRPr="00DE3F6C">
        <w:rPr>
          <w:noProof/>
          <w:sz w:val="18"/>
          <w:szCs w:val="24"/>
        </w:rPr>
        <w:t xml:space="preserve"> (1), 47–55. https://doi.org/10.1038/nri2887.</w:t>
      </w:r>
    </w:p>
    <w:p w14:paraId="0E3604F1"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(4) </w:t>
      </w:r>
      <w:r w:rsidRPr="00DE3F6C">
        <w:rPr>
          <w:noProof/>
          <w:sz w:val="18"/>
          <w:szCs w:val="24"/>
        </w:rPr>
        <w:tab/>
        <w:t xml:space="preserve">Schamel, W. W. A. A.; Arechaga, I.; Risueño, R. M.; Van Santen, H. M.; Cabezas, P.; Risco, C.; Valpuesta, J. M.; Alarcón, B. Coexistence of Multivalent and Monovalent TCRs Explains High Sensitivity and Wide  Range of Response. </w:t>
      </w:r>
      <w:r w:rsidRPr="00DE3F6C">
        <w:rPr>
          <w:i/>
          <w:iCs/>
          <w:noProof/>
          <w:sz w:val="18"/>
          <w:szCs w:val="24"/>
        </w:rPr>
        <w:t>J. Exp. Med.</w:t>
      </w:r>
      <w:r w:rsidRPr="00DE3F6C">
        <w:rPr>
          <w:noProof/>
          <w:sz w:val="18"/>
          <w:szCs w:val="24"/>
        </w:rPr>
        <w:t xml:space="preserve"> </w:t>
      </w:r>
      <w:r w:rsidRPr="00DE3F6C">
        <w:rPr>
          <w:b/>
          <w:bCs/>
          <w:noProof/>
          <w:sz w:val="18"/>
          <w:szCs w:val="24"/>
        </w:rPr>
        <w:t>2005</w:t>
      </w:r>
      <w:r w:rsidRPr="00DE3F6C">
        <w:rPr>
          <w:noProof/>
          <w:sz w:val="18"/>
          <w:szCs w:val="24"/>
        </w:rPr>
        <w:t xml:space="preserve">, </w:t>
      </w:r>
      <w:r w:rsidRPr="00DE3F6C">
        <w:rPr>
          <w:i/>
          <w:iCs/>
          <w:noProof/>
          <w:sz w:val="18"/>
          <w:szCs w:val="24"/>
        </w:rPr>
        <w:t>202</w:t>
      </w:r>
      <w:r w:rsidRPr="00DE3F6C">
        <w:rPr>
          <w:noProof/>
          <w:sz w:val="18"/>
          <w:szCs w:val="24"/>
        </w:rPr>
        <w:t xml:space="preserve"> (4), 493–503. https://doi.org/10.1084/jem.20042155.</w:t>
      </w:r>
    </w:p>
    <w:p w14:paraId="4968433A"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(5) </w:t>
      </w:r>
      <w:r w:rsidRPr="00DE3F6C">
        <w:rPr>
          <w:noProof/>
          <w:sz w:val="18"/>
          <w:szCs w:val="24"/>
        </w:rPr>
        <w:tab/>
        <w:t xml:space="preserve">Lillemeier, B. F.; Mörtelmaier, M. A.; Forstner, M. B.; Huppa, J. B.; Groves, J. T.; Davis, M. M. TCR and Lat Are Expressed on Separate Protein Islands on T Cell Membranes and  Concatenate during Activation. </w:t>
      </w:r>
      <w:r w:rsidRPr="00DE3F6C">
        <w:rPr>
          <w:i/>
          <w:iCs/>
          <w:noProof/>
          <w:sz w:val="18"/>
          <w:szCs w:val="24"/>
        </w:rPr>
        <w:t>Nat. Immunol.</w:t>
      </w:r>
      <w:r w:rsidRPr="00DE3F6C">
        <w:rPr>
          <w:noProof/>
          <w:sz w:val="18"/>
          <w:szCs w:val="24"/>
        </w:rPr>
        <w:t xml:space="preserve"> </w:t>
      </w:r>
      <w:r w:rsidRPr="00DE3F6C">
        <w:rPr>
          <w:b/>
          <w:bCs/>
          <w:noProof/>
          <w:sz w:val="18"/>
          <w:szCs w:val="24"/>
        </w:rPr>
        <w:t>2010</w:t>
      </w:r>
      <w:r w:rsidRPr="00DE3F6C">
        <w:rPr>
          <w:noProof/>
          <w:sz w:val="18"/>
          <w:szCs w:val="24"/>
        </w:rPr>
        <w:t xml:space="preserve">, </w:t>
      </w:r>
      <w:r w:rsidRPr="00DE3F6C">
        <w:rPr>
          <w:i/>
          <w:iCs/>
          <w:noProof/>
          <w:sz w:val="18"/>
          <w:szCs w:val="24"/>
        </w:rPr>
        <w:t>11</w:t>
      </w:r>
      <w:r w:rsidRPr="00DE3F6C">
        <w:rPr>
          <w:noProof/>
          <w:sz w:val="18"/>
          <w:szCs w:val="24"/>
        </w:rPr>
        <w:t xml:space="preserve"> (1), 90–96. https://doi.org/10.1038/ni.1832.</w:t>
      </w:r>
    </w:p>
    <w:p w14:paraId="3FE7F252"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(6) </w:t>
      </w:r>
      <w:r w:rsidRPr="00DE3F6C">
        <w:rPr>
          <w:noProof/>
          <w:sz w:val="18"/>
          <w:szCs w:val="24"/>
        </w:rPr>
        <w:tab/>
        <w:t xml:space="preserve">Blanco, R.; Alarcón, B.; Alarcon, B. TCR Nanoclusters as the Framework for Transmission of Conformational Changes and Cooperativity. </w:t>
      </w:r>
      <w:r w:rsidRPr="00DE3F6C">
        <w:rPr>
          <w:i/>
          <w:iCs/>
          <w:noProof/>
          <w:sz w:val="18"/>
          <w:szCs w:val="24"/>
        </w:rPr>
        <w:t>Front. Immunol.</w:t>
      </w:r>
      <w:r w:rsidRPr="00DE3F6C">
        <w:rPr>
          <w:noProof/>
          <w:sz w:val="18"/>
          <w:szCs w:val="24"/>
        </w:rPr>
        <w:t xml:space="preserve"> </w:t>
      </w:r>
      <w:r w:rsidRPr="00DE3F6C">
        <w:rPr>
          <w:b/>
          <w:bCs/>
          <w:noProof/>
          <w:sz w:val="18"/>
          <w:szCs w:val="24"/>
        </w:rPr>
        <w:t>2012</w:t>
      </w:r>
      <w:r w:rsidRPr="00DE3F6C">
        <w:rPr>
          <w:noProof/>
          <w:sz w:val="18"/>
          <w:szCs w:val="24"/>
        </w:rPr>
        <w:t xml:space="preserve">, </w:t>
      </w:r>
      <w:r w:rsidRPr="00DE3F6C">
        <w:rPr>
          <w:i/>
          <w:iCs/>
          <w:noProof/>
          <w:sz w:val="18"/>
          <w:szCs w:val="24"/>
        </w:rPr>
        <w:t>3</w:t>
      </w:r>
      <w:r w:rsidRPr="00DE3F6C">
        <w:rPr>
          <w:noProof/>
          <w:sz w:val="18"/>
          <w:szCs w:val="24"/>
        </w:rPr>
        <w:t xml:space="preserve"> (MAY), 1–7. https://doi.org/10.3389/fimmu.2012.00115.</w:t>
      </w:r>
    </w:p>
    <w:p w14:paraId="4047FCFF"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(7) </w:t>
      </w:r>
      <w:r w:rsidRPr="00DE3F6C">
        <w:rPr>
          <w:noProof/>
          <w:sz w:val="18"/>
          <w:szCs w:val="24"/>
        </w:rPr>
        <w:tab/>
        <w:t xml:space="preserve">Xu, C.; Gagnon, E.; Call, M. E.; Schnell, J. R.; Schwieters, C. D.; Carman, C. V; Chou, J. J.; Wucherpfennig, K. W. Regulation of T Cell Receptor Activation by Dynamic Membrane Binding of the CD3epsilon Cytoplasmic Tyrosine-Based Motif. </w:t>
      </w:r>
      <w:r w:rsidRPr="00DE3F6C">
        <w:rPr>
          <w:i/>
          <w:iCs/>
          <w:noProof/>
          <w:sz w:val="18"/>
          <w:szCs w:val="24"/>
        </w:rPr>
        <w:t>Cell</w:t>
      </w:r>
      <w:r w:rsidRPr="00DE3F6C">
        <w:rPr>
          <w:noProof/>
          <w:sz w:val="18"/>
          <w:szCs w:val="24"/>
        </w:rPr>
        <w:t xml:space="preserve"> </w:t>
      </w:r>
      <w:r w:rsidRPr="00DE3F6C">
        <w:rPr>
          <w:b/>
          <w:bCs/>
          <w:noProof/>
          <w:sz w:val="18"/>
          <w:szCs w:val="24"/>
        </w:rPr>
        <w:t>2008</w:t>
      </w:r>
      <w:r w:rsidRPr="00DE3F6C">
        <w:rPr>
          <w:noProof/>
          <w:sz w:val="18"/>
          <w:szCs w:val="24"/>
        </w:rPr>
        <w:t xml:space="preserve">, </w:t>
      </w:r>
      <w:r w:rsidRPr="00DE3F6C">
        <w:rPr>
          <w:i/>
          <w:iCs/>
          <w:noProof/>
          <w:sz w:val="18"/>
          <w:szCs w:val="24"/>
        </w:rPr>
        <w:t>135</w:t>
      </w:r>
      <w:r w:rsidRPr="00DE3F6C">
        <w:rPr>
          <w:noProof/>
          <w:sz w:val="18"/>
          <w:szCs w:val="24"/>
        </w:rPr>
        <w:t xml:space="preserve"> (4), 702–713. https://doi.org/S0092-8674(08)01237-3 [pii]10.1016/j.cell.2008.09.044.</w:t>
      </w:r>
    </w:p>
    <w:p w14:paraId="24C187DF"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(8) </w:t>
      </w:r>
      <w:r w:rsidRPr="00DE3F6C">
        <w:rPr>
          <w:noProof/>
          <w:sz w:val="18"/>
          <w:szCs w:val="24"/>
        </w:rPr>
        <w:tab/>
        <w:t xml:space="preserve">Sherman, E.; Barr, V. A.; Merrill, R. K.; Regan, C. K.; Sommers, C. L.; Samelson, L. E. Hierarchical Nanostructure and Synergy of Multimolecular Signalling Complexes. </w:t>
      </w:r>
      <w:r w:rsidRPr="00DE3F6C">
        <w:rPr>
          <w:i/>
          <w:iCs/>
          <w:noProof/>
          <w:sz w:val="18"/>
          <w:szCs w:val="24"/>
        </w:rPr>
        <w:t>Nat. Commun.</w:t>
      </w:r>
      <w:r w:rsidRPr="00DE3F6C">
        <w:rPr>
          <w:noProof/>
          <w:sz w:val="18"/>
          <w:szCs w:val="24"/>
        </w:rPr>
        <w:t xml:space="preserve"> </w:t>
      </w:r>
      <w:r w:rsidRPr="00DE3F6C">
        <w:rPr>
          <w:b/>
          <w:bCs/>
          <w:noProof/>
          <w:sz w:val="18"/>
          <w:szCs w:val="24"/>
        </w:rPr>
        <w:t>2016</w:t>
      </w:r>
      <w:r w:rsidRPr="00DE3F6C">
        <w:rPr>
          <w:noProof/>
          <w:sz w:val="18"/>
          <w:szCs w:val="24"/>
        </w:rPr>
        <w:t xml:space="preserve">, </w:t>
      </w:r>
      <w:r w:rsidRPr="00DE3F6C">
        <w:rPr>
          <w:i/>
          <w:iCs/>
          <w:noProof/>
          <w:sz w:val="18"/>
          <w:szCs w:val="24"/>
        </w:rPr>
        <w:t>7</w:t>
      </w:r>
      <w:r w:rsidRPr="00DE3F6C">
        <w:rPr>
          <w:noProof/>
          <w:sz w:val="18"/>
          <w:szCs w:val="24"/>
        </w:rPr>
        <w:t>, 12161. https://doi.org/10.1038/ncomms12161.</w:t>
      </w:r>
    </w:p>
    <w:p w14:paraId="2F86498F"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(9) </w:t>
      </w:r>
      <w:r w:rsidRPr="00DE3F6C">
        <w:rPr>
          <w:noProof/>
          <w:sz w:val="18"/>
          <w:szCs w:val="24"/>
        </w:rPr>
        <w:tab/>
        <w:t xml:space="preserve">Barr, V. A.; Sherman, E.; Yi, J.; Akpan, I.; Rouquette-Jazdanian, A. K.; Samelson, L. E.; V. A. Barr J. Yi, I. Akpan, A. K. Rouquette-Jazdanian and L. E. Samelson, E. S. Development of Nanoscale Structure in LAT-Based Signaling Complexes. </w:t>
      </w:r>
      <w:r w:rsidRPr="00DE3F6C">
        <w:rPr>
          <w:i/>
          <w:iCs/>
          <w:noProof/>
          <w:sz w:val="18"/>
          <w:szCs w:val="24"/>
        </w:rPr>
        <w:t>J. Cell Sci.</w:t>
      </w:r>
      <w:r w:rsidRPr="00DE3F6C">
        <w:rPr>
          <w:noProof/>
          <w:sz w:val="18"/>
          <w:szCs w:val="24"/>
        </w:rPr>
        <w:t xml:space="preserve"> </w:t>
      </w:r>
      <w:r w:rsidRPr="00DE3F6C">
        <w:rPr>
          <w:b/>
          <w:bCs/>
          <w:noProof/>
          <w:sz w:val="18"/>
          <w:szCs w:val="24"/>
        </w:rPr>
        <w:t>2016</w:t>
      </w:r>
      <w:r w:rsidRPr="00DE3F6C">
        <w:rPr>
          <w:noProof/>
          <w:sz w:val="18"/>
          <w:szCs w:val="24"/>
        </w:rPr>
        <w:t xml:space="preserve">, </w:t>
      </w:r>
      <w:r w:rsidRPr="00DE3F6C">
        <w:rPr>
          <w:i/>
          <w:iCs/>
          <w:noProof/>
          <w:sz w:val="18"/>
          <w:szCs w:val="24"/>
        </w:rPr>
        <w:t>129</w:t>
      </w:r>
      <w:r w:rsidRPr="00DE3F6C">
        <w:rPr>
          <w:noProof/>
          <w:sz w:val="18"/>
          <w:szCs w:val="24"/>
        </w:rPr>
        <w:t xml:space="preserve"> (24), 4548–4562. https://doi.org/10.1242/jcs.194886.</w:t>
      </w:r>
    </w:p>
    <w:p w14:paraId="4DC0BABB"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(10) </w:t>
      </w:r>
      <w:r w:rsidRPr="00DE3F6C">
        <w:rPr>
          <w:noProof/>
          <w:sz w:val="18"/>
          <w:szCs w:val="24"/>
        </w:rPr>
        <w:tab/>
        <w:t xml:space="preserve">Neve-Oz, Y.; Razvag, Y.; Sajman, J.; Sherman, E. Mechanisms of Localized Activation of the T Cell Antigen Receptor inside Clusters. </w:t>
      </w:r>
      <w:r w:rsidRPr="00DE3F6C">
        <w:rPr>
          <w:i/>
          <w:iCs/>
          <w:noProof/>
          <w:sz w:val="18"/>
          <w:szCs w:val="24"/>
        </w:rPr>
        <w:t>Biochim. Biophys. Acta - Mol. Cell Res.</w:t>
      </w:r>
      <w:r w:rsidRPr="00DE3F6C">
        <w:rPr>
          <w:noProof/>
          <w:sz w:val="18"/>
          <w:szCs w:val="24"/>
        </w:rPr>
        <w:t xml:space="preserve"> </w:t>
      </w:r>
      <w:r w:rsidRPr="00DE3F6C">
        <w:rPr>
          <w:b/>
          <w:bCs/>
          <w:noProof/>
          <w:sz w:val="18"/>
          <w:szCs w:val="24"/>
        </w:rPr>
        <w:t>2015</w:t>
      </w:r>
      <w:r w:rsidRPr="00DE3F6C">
        <w:rPr>
          <w:noProof/>
          <w:sz w:val="18"/>
          <w:szCs w:val="24"/>
        </w:rPr>
        <w:t xml:space="preserve">, </w:t>
      </w:r>
      <w:r w:rsidRPr="00DE3F6C">
        <w:rPr>
          <w:i/>
          <w:iCs/>
          <w:noProof/>
          <w:sz w:val="18"/>
          <w:szCs w:val="24"/>
        </w:rPr>
        <w:t>1853</w:t>
      </w:r>
      <w:r w:rsidRPr="00DE3F6C">
        <w:rPr>
          <w:noProof/>
          <w:sz w:val="18"/>
          <w:szCs w:val="24"/>
        </w:rPr>
        <w:t xml:space="preserve"> (4), 810–821. https://doi.org/10.1016/j.bbamcr.2014.09.025.</w:t>
      </w:r>
    </w:p>
    <w:p w14:paraId="75C87238"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(11) </w:t>
      </w:r>
      <w:r w:rsidRPr="00DE3F6C">
        <w:rPr>
          <w:noProof/>
          <w:sz w:val="18"/>
          <w:szCs w:val="24"/>
        </w:rPr>
        <w:tab/>
        <w:t xml:space="preserve">Pageon, S. V.; Tabarin, T.; Yamamoto, Y.; Ma, Y.; Bridgeman, J. S.; Cohnen, A.; Benzing, C.; Gao, Y.; Crowther, M. D.; Tungatt, K.; Dolton, G.; Sewell, A. K.; Price, D. A.; Acuto, O.; Parton, R. G.; Gooding, J. J.; Rossy, J.; Rossjohn, J.; Gaus, K. Functional Role of T-Cell Receptor Nanoclusters in Signal Initiation and Antigen Discrimination. </w:t>
      </w:r>
      <w:r w:rsidRPr="00DE3F6C">
        <w:rPr>
          <w:i/>
          <w:iCs/>
          <w:noProof/>
          <w:sz w:val="18"/>
          <w:szCs w:val="24"/>
        </w:rPr>
        <w:t>Proc. Natl. Acad. Sci. U. S. A.</w:t>
      </w:r>
      <w:r w:rsidRPr="00DE3F6C">
        <w:rPr>
          <w:noProof/>
          <w:sz w:val="18"/>
          <w:szCs w:val="24"/>
        </w:rPr>
        <w:t xml:space="preserve"> </w:t>
      </w:r>
      <w:r w:rsidRPr="00DE3F6C">
        <w:rPr>
          <w:b/>
          <w:bCs/>
          <w:noProof/>
          <w:sz w:val="18"/>
          <w:szCs w:val="24"/>
        </w:rPr>
        <w:t>2016</w:t>
      </w:r>
      <w:r w:rsidRPr="00DE3F6C">
        <w:rPr>
          <w:noProof/>
          <w:sz w:val="18"/>
          <w:szCs w:val="24"/>
        </w:rPr>
        <w:t xml:space="preserve">, </w:t>
      </w:r>
      <w:r w:rsidRPr="00DE3F6C">
        <w:rPr>
          <w:i/>
          <w:iCs/>
          <w:noProof/>
          <w:sz w:val="18"/>
          <w:szCs w:val="24"/>
        </w:rPr>
        <w:t>113</w:t>
      </w:r>
      <w:r w:rsidRPr="00DE3F6C">
        <w:rPr>
          <w:noProof/>
          <w:sz w:val="18"/>
          <w:szCs w:val="24"/>
        </w:rPr>
        <w:t xml:space="preserve"> (37), E5454–E5463. https://doi.org/10.1073/pnas.1607436113.</w:t>
      </w:r>
    </w:p>
    <w:p w14:paraId="25D2C9D4"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(12) </w:t>
      </w:r>
      <w:r w:rsidRPr="00DE3F6C">
        <w:rPr>
          <w:noProof/>
          <w:sz w:val="18"/>
          <w:szCs w:val="24"/>
        </w:rPr>
        <w:tab/>
        <w:t xml:space="preserve">Chang, V. T.; Fernandes, R. A.; Ganzinger, K. A.; Lee, S. F.; Siebold, C.; McColl, J.; Jönsson, P.; Palayret, M.; Harlos, K.; Coles, C. H.; Jones, E. Y.; Lui, Y.; Huang, E.; Gilbert, R. J. C.; Klenerman, D.; Aricescu, A. R.; Davis, S. J. Initiation of T Cell Signaling by CD45 Segregation at “Close Contacts.” </w:t>
      </w:r>
      <w:r w:rsidRPr="00DE3F6C">
        <w:rPr>
          <w:i/>
          <w:iCs/>
          <w:noProof/>
          <w:sz w:val="18"/>
          <w:szCs w:val="24"/>
        </w:rPr>
        <w:t>Nat. Immunol.</w:t>
      </w:r>
      <w:r w:rsidRPr="00DE3F6C">
        <w:rPr>
          <w:noProof/>
          <w:sz w:val="18"/>
          <w:szCs w:val="24"/>
        </w:rPr>
        <w:t xml:space="preserve"> </w:t>
      </w:r>
      <w:r w:rsidRPr="00DE3F6C">
        <w:rPr>
          <w:b/>
          <w:bCs/>
          <w:noProof/>
          <w:sz w:val="18"/>
          <w:szCs w:val="24"/>
        </w:rPr>
        <w:t>2016</w:t>
      </w:r>
      <w:r w:rsidRPr="00DE3F6C">
        <w:rPr>
          <w:noProof/>
          <w:sz w:val="18"/>
          <w:szCs w:val="24"/>
        </w:rPr>
        <w:t xml:space="preserve">, </w:t>
      </w:r>
      <w:r w:rsidRPr="00DE3F6C">
        <w:rPr>
          <w:i/>
          <w:iCs/>
          <w:noProof/>
          <w:sz w:val="18"/>
          <w:szCs w:val="24"/>
        </w:rPr>
        <w:t>17</w:t>
      </w:r>
      <w:r w:rsidRPr="00DE3F6C">
        <w:rPr>
          <w:noProof/>
          <w:sz w:val="18"/>
          <w:szCs w:val="24"/>
        </w:rPr>
        <w:t xml:space="preserve"> (5). https://doi.org/10.1038/ni.3392.</w:t>
      </w:r>
    </w:p>
    <w:p w14:paraId="22958AAE"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(13) </w:t>
      </w:r>
      <w:r w:rsidRPr="00DE3F6C">
        <w:rPr>
          <w:noProof/>
          <w:sz w:val="18"/>
          <w:szCs w:val="24"/>
        </w:rPr>
        <w:tab/>
        <w:t xml:space="preserve">Razvag, Y.; Neve-Oz, Y.; Sajman, J.; Yakovian, O.; Reches, M.; Sherman, E. T Cell Activation through Isolated Tight Contacts. </w:t>
      </w:r>
      <w:r w:rsidRPr="00DE3F6C">
        <w:rPr>
          <w:i/>
          <w:iCs/>
          <w:noProof/>
          <w:sz w:val="18"/>
          <w:szCs w:val="24"/>
        </w:rPr>
        <w:t>Cell Rep.</w:t>
      </w:r>
      <w:r w:rsidRPr="00DE3F6C">
        <w:rPr>
          <w:noProof/>
          <w:sz w:val="18"/>
          <w:szCs w:val="24"/>
        </w:rPr>
        <w:t xml:space="preserve"> </w:t>
      </w:r>
      <w:r w:rsidRPr="00DE3F6C">
        <w:rPr>
          <w:b/>
          <w:bCs/>
          <w:noProof/>
          <w:sz w:val="18"/>
          <w:szCs w:val="24"/>
        </w:rPr>
        <w:t>2019</w:t>
      </w:r>
      <w:r w:rsidRPr="00DE3F6C">
        <w:rPr>
          <w:noProof/>
          <w:sz w:val="18"/>
          <w:szCs w:val="24"/>
        </w:rPr>
        <w:t xml:space="preserve">, </w:t>
      </w:r>
      <w:r w:rsidRPr="00DE3F6C">
        <w:rPr>
          <w:i/>
          <w:iCs/>
          <w:noProof/>
          <w:sz w:val="18"/>
          <w:szCs w:val="24"/>
        </w:rPr>
        <w:t>29</w:t>
      </w:r>
      <w:r w:rsidRPr="00DE3F6C">
        <w:rPr>
          <w:noProof/>
          <w:sz w:val="18"/>
          <w:szCs w:val="24"/>
        </w:rPr>
        <w:t xml:space="preserve"> (11). https://doi.org/10.1016/j.celrep.2019.11.022.</w:t>
      </w:r>
    </w:p>
    <w:p w14:paraId="5DF605AF"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(14) </w:t>
      </w:r>
      <w:r w:rsidRPr="00DE3F6C">
        <w:rPr>
          <w:noProof/>
          <w:sz w:val="18"/>
          <w:szCs w:val="24"/>
        </w:rPr>
        <w:tab/>
        <w:t xml:space="preserve">Razvag, Y.; Neve-Oz, Y.; Sajman, J.; Reches, M.; Sherman, E. Nanoscale Kinetic Segregation of TCR and CD45 in Engaged Microvilli Facilitates Early T Cell Activation. </w:t>
      </w:r>
      <w:r w:rsidRPr="00DE3F6C">
        <w:rPr>
          <w:i/>
          <w:iCs/>
          <w:noProof/>
          <w:sz w:val="18"/>
          <w:szCs w:val="24"/>
        </w:rPr>
        <w:t>Nat. Commun.</w:t>
      </w:r>
      <w:r w:rsidRPr="00DE3F6C">
        <w:rPr>
          <w:noProof/>
          <w:sz w:val="18"/>
          <w:szCs w:val="24"/>
        </w:rPr>
        <w:t xml:space="preserve"> </w:t>
      </w:r>
      <w:r w:rsidRPr="00DE3F6C">
        <w:rPr>
          <w:b/>
          <w:bCs/>
          <w:noProof/>
          <w:sz w:val="18"/>
          <w:szCs w:val="24"/>
        </w:rPr>
        <w:t>2018</w:t>
      </w:r>
      <w:r w:rsidRPr="00DE3F6C">
        <w:rPr>
          <w:noProof/>
          <w:sz w:val="18"/>
          <w:szCs w:val="24"/>
        </w:rPr>
        <w:t xml:space="preserve">, </w:t>
      </w:r>
      <w:r w:rsidRPr="00DE3F6C">
        <w:rPr>
          <w:i/>
          <w:iCs/>
          <w:noProof/>
          <w:sz w:val="18"/>
          <w:szCs w:val="24"/>
        </w:rPr>
        <w:t>9</w:t>
      </w:r>
      <w:r w:rsidRPr="00DE3F6C">
        <w:rPr>
          <w:noProof/>
          <w:sz w:val="18"/>
          <w:szCs w:val="24"/>
        </w:rPr>
        <w:t xml:space="preserve"> (1), 732. https://doi.org/10.1038/s41467-018-03127-w.</w:t>
      </w:r>
    </w:p>
    <w:p w14:paraId="4244E78F"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(15) </w:t>
      </w:r>
      <w:r w:rsidRPr="00DE3F6C">
        <w:rPr>
          <w:noProof/>
          <w:sz w:val="18"/>
          <w:szCs w:val="24"/>
        </w:rPr>
        <w:tab/>
        <w:t xml:space="preserve">Jung, Y.; Riven, I.; Feigelson, S. W.; Kartvelishvily, E.; Tohya, K.; Miyasaka, M.; Alon, R.; Haran, G. Three-Dimensional Localization of T-Cell Receptors in Relation to Microvilli Using a Combination of Superresolution Microscopies. </w:t>
      </w:r>
      <w:r w:rsidRPr="00DE3F6C">
        <w:rPr>
          <w:i/>
          <w:iCs/>
          <w:noProof/>
          <w:sz w:val="18"/>
          <w:szCs w:val="24"/>
        </w:rPr>
        <w:t>Proc. Natl. Acad. Sci. U. S. A.</w:t>
      </w:r>
      <w:r w:rsidRPr="00DE3F6C">
        <w:rPr>
          <w:noProof/>
          <w:sz w:val="18"/>
          <w:szCs w:val="24"/>
        </w:rPr>
        <w:t xml:space="preserve"> </w:t>
      </w:r>
      <w:r w:rsidRPr="00DE3F6C">
        <w:rPr>
          <w:b/>
          <w:bCs/>
          <w:noProof/>
          <w:sz w:val="18"/>
          <w:szCs w:val="24"/>
        </w:rPr>
        <w:t>2016</w:t>
      </w:r>
      <w:r w:rsidRPr="00DE3F6C">
        <w:rPr>
          <w:noProof/>
          <w:sz w:val="18"/>
          <w:szCs w:val="24"/>
        </w:rPr>
        <w:t xml:space="preserve">, </w:t>
      </w:r>
      <w:r w:rsidRPr="00DE3F6C">
        <w:rPr>
          <w:i/>
          <w:iCs/>
          <w:noProof/>
          <w:sz w:val="18"/>
          <w:szCs w:val="24"/>
        </w:rPr>
        <w:t>113</w:t>
      </w:r>
      <w:r w:rsidRPr="00DE3F6C">
        <w:rPr>
          <w:noProof/>
          <w:sz w:val="18"/>
          <w:szCs w:val="24"/>
        </w:rPr>
        <w:t xml:space="preserve"> (40). https://doi.org/10.1073/pnas.1605399113.</w:t>
      </w:r>
    </w:p>
    <w:p w14:paraId="687442BF"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(16) </w:t>
      </w:r>
      <w:r w:rsidRPr="00DE3F6C">
        <w:rPr>
          <w:noProof/>
          <w:sz w:val="18"/>
          <w:szCs w:val="24"/>
        </w:rPr>
        <w:tab/>
        <w:t xml:space="preserve">Razvag, Y.; Neve-Oz, Y.; Sherman, E.; Reches, M. Nanoscale Topography-Rigidity Correlation at the Surface of T Cells. </w:t>
      </w:r>
      <w:r w:rsidRPr="00DE3F6C">
        <w:rPr>
          <w:i/>
          <w:iCs/>
          <w:noProof/>
          <w:sz w:val="18"/>
          <w:szCs w:val="24"/>
        </w:rPr>
        <w:t>ACS Nano</w:t>
      </w:r>
      <w:r w:rsidRPr="00DE3F6C">
        <w:rPr>
          <w:noProof/>
          <w:sz w:val="18"/>
          <w:szCs w:val="24"/>
        </w:rPr>
        <w:t xml:space="preserve"> </w:t>
      </w:r>
      <w:r w:rsidRPr="00DE3F6C">
        <w:rPr>
          <w:b/>
          <w:bCs/>
          <w:noProof/>
          <w:sz w:val="18"/>
          <w:szCs w:val="24"/>
        </w:rPr>
        <w:t>2019</w:t>
      </w:r>
      <w:r w:rsidRPr="00DE3F6C">
        <w:rPr>
          <w:noProof/>
          <w:sz w:val="18"/>
          <w:szCs w:val="24"/>
        </w:rPr>
        <w:t xml:space="preserve">, </w:t>
      </w:r>
      <w:r w:rsidRPr="00DE3F6C">
        <w:rPr>
          <w:i/>
          <w:iCs/>
          <w:noProof/>
          <w:sz w:val="18"/>
          <w:szCs w:val="24"/>
        </w:rPr>
        <w:t>13</w:t>
      </w:r>
      <w:r w:rsidRPr="00DE3F6C">
        <w:rPr>
          <w:noProof/>
          <w:sz w:val="18"/>
          <w:szCs w:val="24"/>
        </w:rPr>
        <w:t xml:space="preserve"> (1). https://doi.org/10.1021/acsnano.8b06366.</w:t>
      </w:r>
    </w:p>
    <w:p w14:paraId="4F318582"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(17) </w:t>
      </w:r>
      <w:r w:rsidRPr="00DE3F6C">
        <w:rPr>
          <w:noProof/>
          <w:sz w:val="18"/>
          <w:szCs w:val="24"/>
        </w:rPr>
        <w:tab/>
        <w:t xml:space="preserve">Neve-Oz, Y.; Sajman, J.; Razvag, Y.; Sherman, E. InterCells: A Generic Monte-Carlo Simulation of Intercellular Interfaces Captures Nanoscale Patterning at the Immune Synapse. </w:t>
      </w:r>
      <w:r w:rsidRPr="00DE3F6C">
        <w:rPr>
          <w:i/>
          <w:iCs/>
          <w:noProof/>
          <w:sz w:val="18"/>
          <w:szCs w:val="24"/>
        </w:rPr>
        <w:t>Front Immunol</w:t>
      </w:r>
      <w:r w:rsidRPr="00DE3F6C">
        <w:rPr>
          <w:noProof/>
          <w:sz w:val="18"/>
          <w:szCs w:val="24"/>
        </w:rPr>
        <w:t xml:space="preserve"> </w:t>
      </w:r>
      <w:r w:rsidRPr="00DE3F6C">
        <w:rPr>
          <w:b/>
          <w:bCs/>
          <w:noProof/>
          <w:sz w:val="18"/>
          <w:szCs w:val="24"/>
        </w:rPr>
        <w:t>2018</w:t>
      </w:r>
      <w:r w:rsidRPr="00DE3F6C">
        <w:rPr>
          <w:noProof/>
          <w:sz w:val="18"/>
          <w:szCs w:val="24"/>
        </w:rPr>
        <w:t xml:space="preserve">, </w:t>
      </w:r>
      <w:r w:rsidRPr="00DE3F6C">
        <w:rPr>
          <w:i/>
          <w:iCs/>
          <w:noProof/>
          <w:sz w:val="18"/>
          <w:szCs w:val="24"/>
        </w:rPr>
        <w:t>9</w:t>
      </w:r>
      <w:r w:rsidRPr="00DE3F6C">
        <w:rPr>
          <w:noProof/>
          <w:sz w:val="18"/>
          <w:szCs w:val="24"/>
        </w:rPr>
        <w:t>. https://doi.org/Artn 205110.3389/Fimmu.2018.02051.</w:t>
      </w:r>
    </w:p>
    <w:p w14:paraId="39DBAA30"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(18) </w:t>
      </w:r>
      <w:r w:rsidRPr="00DE3F6C">
        <w:rPr>
          <w:noProof/>
          <w:sz w:val="18"/>
          <w:szCs w:val="24"/>
        </w:rPr>
        <w:tab/>
        <w:t xml:space="preserve">Fernandes, R. A.; Ganzinger, K. A.; Tzou, J. C.; Jönsson, P.; Lee, S. F.; Palayret, M.; Santos, A. M.; Carr, A. R.; Ponjavic, A.; Chang, V. T.; Macleod, C.; Christoffer Lagerholm, B.; Lindsay, A. E.; Dushek, O.; Tilevik, A.; Davis, S. J.; Klenerman, D. A Cell Topography-Based Mechanism for Ligand Discrimination by the T Cell Receptor. </w:t>
      </w:r>
      <w:r w:rsidRPr="00DE3F6C">
        <w:rPr>
          <w:i/>
          <w:iCs/>
          <w:noProof/>
          <w:sz w:val="18"/>
          <w:szCs w:val="24"/>
        </w:rPr>
        <w:t>Proc. Natl. Acad. Sci. U. S. A.</w:t>
      </w:r>
      <w:r w:rsidRPr="00DE3F6C">
        <w:rPr>
          <w:noProof/>
          <w:sz w:val="18"/>
          <w:szCs w:val="24"/>
        </w:rPr>
        <w:t xml:space="preserve"> </w:t>
      </w:r>
      <w:r w:rsidRPr="00DE3F6C">
        <w:rPr>
          <w:b/>
          <w:bCs/>
          <w:noProof/>
          <w:sz w:val="18"/>
          <w:szCs w:val="24"/>
        </w:rPr>
        <w:t>2019</w:t>
      </w:r>
      <w:r w:rsidRPr="00DE3F6C">
        <w:rPr>
          <w:noProof/>
          <w:sz w:val="18"/>
          <w:szCs w:val="24"/>
        </w:rPr>
        <w:t xml:space="preserve">, </w:t>
      </w:r>
      <w:r w:rsidRPr="00DE3F6C">
        <w:rPr>
          <w:i/>
          <w:iCs/>
          <w:noProof/>
          <w:sz w:val="18"/>
          <w:szCs w:val="24"/>
        </w:rPr>
        <w:t>116</w:t>
      </w:r>
      <w:r w:rsidRPr="00DE3F6C">
        <w:rPr>
          <w:noProof/>
          <w:sz w:val="18"/>
          <w:szCs w:val="24"/>
        </w:rPr>
        <w:t xml:space="preserve"> (28), 14002–14010. https://doi.org/10.1073/pnas.1817255116.</w:t>
      </w:r>
    </w:p>
    <w:p w14:paraId="3B1CC4BC" w14:textId="77777777" w:rsidR="00DE3F6C" w:rsidRPr="00DE3F6C" w:rsidRDefault="00DE3F6C" w:rsidP="00DE3F6C">
      <w:pPr>
        <w:widowControl w:val="0"/>
        <w:autoSpaceDE w:val="0"/>
        <w:autoSpaceDN w:val="0"/>
        <w:adjustRightInd w:val="0"/>
        <w:spacing w:line="240" w:lineRule="auto"/>
        <w:ind w:left="640" w:hanging="640"/>
        <w:rPr>
          <w:noProof/>
          <w:sz w:val="18"/>
          <w:szCs w:val="24"/>
        </w:rPr>
      </w:pPr>
      <w:r w:rsidRPr="00DE3F6C">
        <w:rPr>
          <w:noProof/>
          <w:sz w:val="18"/>
          <w:szCs w:val="24"/>
        </w:rPr>
        <w:t xml:space="preserve">(19) </w:t>
      </w:r>
      <w:r w:rsidRPr="00DE3F6C">
        <w:rPr>
          <w:noProof/>
          <w:sz w:val="18"/>
          <w:szCs w:val="24"/>
        </w:rPr>
        <w:tab/>
        <w:t xml:space="preserve">Razvag, Y.; Neve-Oz, Y.; Sajman, J.; Yakovian, O.; Reches, M.; Sherman, E. T Cell Activation through Isolated Tight Contacts. </w:t>
      </w:r>
      <w:r w:rsidRPr="00DE3F6C">
        <w:rPr>
          <w:i/>
          <w:iCs/>
          <w:noProof/>
          <w:sz w:val="18"/>
          <w:szCs w:val="24"/>
        </w:rPr>
        <w:t>Cell Rep.</w:t>
      </w:r>
      <w:r w:rsidRPr="00DE3F6C">
        <w:rPr>
          <w:noProof/>
          <w:sz w:val="18"/>
          <w:szCs w:val="24"/>
        </w:rPr>
        <w:t xml:space="preserve"> </w:t>
      </w:r>
      <w:r w:rsidRPr="00DE3F6C">
        <w:rPr>
          <w:b/>
          <w:bCs/>
          <w:noProof/>
          <w:sz w:val="18"/>
          <w:szCs w:val="24"/>
        </w:rPr>
        <w:t>2019</w:t>
      </w:r>
      <w:r w:rsidRPr="00DE3F6C">
        <w:rPr>
          <w:noProof/>
          <w:sz w:val="18"/>
          <w:szCs w:val="24"/>
        </w:rPr>
        <w:t xml:space="preserve">, </w:t>
      </w:r>
      <w:r w:rsidRPr="00DE3F6C">
        <w:rPr>
          <w:i/>
          <w:iCs/>
          <w:noProof/>
          <w:sz w:val="18"/>
          <w:szCs w:val="24"/>
        </w:rPr>
        <w:t>29</w:t>
      </w:r>
      <w:r w:rsidRPr="00DE3F6C">
        <w:rPr>
          <w:noProof/>
          <w:sz w:val="18"/>
          <w:szCs w:val="24"/>
        </w:rPr>
        <w:t xml:space="preserve"> (11), 3506-+. https://doi.org/10.1016/j.celrep.2019.11.022.</w:t>
      </w:r>
    </w:p>
    <w:p w14:paraId="59B43D35" w14:textId="77777777" w:rsidR="00DE3F6C" w:rsidRPr="00DE3F6C" w:rsidRDefault="00DE3F6C" w:rsidP="00DE3F6C">
      <w:pPr>
        <w:widowControl w:val="0"/>
        <w:autoSpaceDE w:val="0"/>
        <w:autoSpaceDN w:val="0"/>
        <w:adjustRightInd w:val="0"/>
        <w:spacing w:line="240" w:lineRule="auto"/>
        <w:ind w:left="640" w:hanging="640"/>
        <w:rPr>
          <w:noProof/>
          <w:sz w:val="18"/>
        </w:rPr>
      </w:pPr>
      <w:r w:rsidRPr="00DE3F6C">
        <w:rPr>
          <w:noProof/>
          <w:sz w:val="18"/>
          <w:szCs w:val="24"/>
        </w:rPr>
        <w:t xml:space="preserve">(20) </w:t>
      </w:r>
      <w:r w:rsidRPr="00DE3F6C">
        <w:rPr>
          <w:noProof/>
          <w:sz w:val="18"/>
          <w:szCs w:val="24"/>
        </w:rPr>
        <w:tab/>
        <w:t xml:space="preserve">Tang, B. L. </w:t>
      </w:r>
      <w:r w:rsidRPr="00DE3F6C">
        <w:rPr>
          <w:i/>
          <w:iCs/>
          <w:noProof/>
          <w:sz w:val="18"/>
          <w:szCs w:val="24"/>
        </w:rPr>
        <w:t>Membrane Trafficking</w:t>
      </w:r>
      <w:r w:rsidRPr="00DE3F6C">
        <w:rPr>
          <w:noProof/>
          <w:sz w:val="18"/>
          <w:szCs w:val="24"/>
        </w:rPr>
        <w:t>, Second edi.</w:t>
      </w:r>
    </w:p>
    <w:p w14:paraId="01ECA32A" w14:textId="17AD3346" w:rsidR="00C10881" w:rsidRDefault="00144008" w:rsidP="00C10881">
      <w:pPr>
        <w:pStyle w:val="Heading2"/>
        <w:rPr>
          <w:ins w:id="151" w:author="OWNER" w:date="2021-06-15T11:16:00Z"/>
        </w:rPr>
      </w:pPr>
      <w:ins w:id="152" w:author="OWNER" w:date="2021-06-15T10:39:00Z">
        <w:r>
          <w:rPr>
            <w:color w:val="005A96"/>
            <w:sz w:val="18"/>
            <w:szCs w:val="18"/>
            <w:highlight w:val="white"/>
          </w:rPr>
          <w:lastRenderedPageBreak/>
          <w:fldChar w:fldCharType="end"/>
        </w:r>
      </w:ins>
      <w:ins w:id="153" w:author="OWNER" w:date="2021-06-15T11:16:00Z">
        <w:r w:rsidR="00C10881">
          <w:t>Figures</w:t>
        </w:r>
      </w:ins>
    </w:p>
    <w:p w14:paraId="7A6DFD71" w14:textId="0430E5DF" w:rsidR="00144008" w:rsidRDefault="00144008" w:rsidP="00144008">
      <w:pPr>
        <w:pStyle w:val="Heading2"/>
        <w:spacing w:before="0" w:after="0"/>
        <w:ind w:left="630" w:hanging="630"/>
        <w:jc w:val="both"/>
        <w:rPr>
          <w:ins w:id="154" w:author="OWNER" w:date="2021-06-15T10:39:00Z"/>
          <w:color w:val="005A96"/>
          <w:sz w:val="18"/>
          <w:szCs w:val="18"/>
          <w:highlight w:val="white"/>
        </w:rPr>
      </w:pPr>
    </w:p>
    <w:p w14:paraId="1DD33AFA" w14:textId="77777777" w:rsidR="00C172CD" w:rsidRDefault="00C172CD">
      <w:bookmarkStart w:id="155" w:name="_ltt8stmvjflv" w:colFirst="0" w:colLast="0"/>
      <w:bookmarkStart w:id="156" w:name="_o99k437q8pjp" w:colFirst="0" w:colLast="0"/>
      <w:bookmarkStart w:id="157" w:name="_433r2sumq8rb" w:colFirst="0" w:colLast="0"/>
      <w:bookmarkStart w:id="158" w:name="_58l78iz4zqpb" w:colFirst="0" w:colLast="0"/>
      <w:bookmarkStart w:id="159" w:name="_eyxoy5abeji4" w:colFirst="0" w:colLast="0"/>
      <w:bookmarkStart w:id="160" w:name="_vlo29ptzko6b" w:colFirst="0" w:colLast="0"/>
      <w:bookmarkStart w:id="161" w:name="_qoqr3g66mlwd" w:colFirst="0" w:colLast="0"/>
      <w:bookmarkStart w:id="162" w:name="_rczsmpdgq5u" w:colFirst="0" w:colLast="0"/>
      <w:bookmarkStart w:id="163" w:name="_6cxj7m5xlnr9" w:colFirst="0" w:colLast="0"/>
      <w:bookmarkStart w:id="164" w:name="_2xvka65gjoek" w:colFirst="0" w:colLast="0"/>
      <w:bookmarkStart w:id="165" w:name="_qo40l7ra7wk3" w:colFirst="0" w:colLast="0"/>
      <w:bookmarkStart w:id="166" w:name="_4tfviunltkz7" w:colFirst="0" w:colLast="0"/>
      <w:bookmarkStart w:id="167" w:name="_v20cpt4i2tmn" w:colFirst="0" w:colLast="0"/>
      <w:bookmarkStart w:id="168" w:name="_9rxuz8ihgkfu" w:colFirst="0" w:colLast="0"/>
      <w:bookmarkStart w:id="169" w:name="_esoepj4vz425" w:colFirst="0" w:colLast="0"/>
      <w:bookmarkStart w:id="170" w:name="_lwml5llnt5jw" w:colFirst="0" w:colLast="0"/>
      <w:bookmarkStart w:id="171" w:name="_8bsoivio55s" w:colFirst="0" w:colLast="0"/>
      <w:bookmarkStart w:id="172" w:name="_p86u3mcuoor8" w:colFirst="0" w:colLast="0"/>
      <w:bookmarkStart w:id="173" w:name="_7vpym8fviy3r" w:colFirst="0" w:colLast="0"/>
      <w:bookmarkStart w:id="174" w:name="_zdh6euj6l6dr" w:colFirst="0" w:colLast="0"/>
      <w:bookmarkStart w:id="175" w:name="_7wmyi0td1haw" w:colFirst="0" w:colLast="0"/>
      <w:bookmarkStart w:id="176" w:name="_y3exl2d8rna9" w:colFirst="0" w:colLast="0"/>
      <w:bookmarkStart w:id="177" w:name="_w9ni9myvgcct" w:colFirst="0" w:colLast="0"/>
      <w:bookmarkStart w:id="178" w:name="_yyyqsqi62jcf" w:colFirst="0" w:colLast="0"/>
      <w:bookmarkStart w:id="179" w:name="_l4t5gy61m1as" w:colFirst="0" w:colLast="0"/>
      <w:bookmarkStart w:id="180" w:name="_7uoga5so0n44" w:colFirst="0" w:colLast="0"/>
      <w:bookmarkStart w:id="181" w:name="_sdev1cwd6djp" w:colFirst="0" w:colLast="0"/>
      <w:bookmarkStart w:id="182" w:name="_zbncg8m926wg" w:colFirst="0" w:colLast="0"/>
      <w:bookmarkStart w:id="183" w:name="_z05bjarsncm4" w:colFirst="0" w:colLast="0"/>
      <w:bookmarkStart w:id="184" w:name="_22r0c5gnjr9z" w:colFirst="0" w:colLast="0"/>
      <w:bookmarkStart w:id="185" w:name="_hkxzxg8bx9p0" w:colFirst="0" w:colLast="0"/>
      <w:bookmarkStart w:id="186" w:name="_42khkw56cx8a" w:colFirst="0" w:colLast="0"/>
      <w:bookmarkStart w:id="187" w:name="_xuwwecveyayq" w:colFirst="0" w:colLast="0"/>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sectPr w:rsidR="00C172CD" w:rsidSect="009C23DB">
      <w:footerReference w:type="default" r:id="rId13"/>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8" w:author="Barak Raveh" w:date="2021-01-07T12:09:00Z" w:initials="">
    <w:p w14:paraId="311597C9" w14:textId="77777777" w:rsidR="007F615F" w:rsidRDefault="007F615F">
      <w:pPr>
        <w:widowControl w:val="0"/>
        <w:pBdr>
          <w:top w:val="nil"/>
          <w:left w:val="nil"/>
          <w:bottom w:val="nil"/>
          <w:right w:val="nil"/>
          <w:between w:val="nil"/>
        </w:pBdr>
        <w:spacing w:line="240" w:lineRule="auto"/>
        <w:rPr>
          <w:color w:val="000000"/>
        </w:rPr>
      </w:pPr>
      <w:r>
        <w:rPr>
          <w:color w:val="000000"/>
        </w:rPr>
        <w:t>is it a specific type of MCMC? reaction-diffusion?</w:t>
      </w:r>
    </w:p>
  </w:comment>
  <w:comment w:id="107" w:author="Barak Raveh" w:date="2021-01-25T12:20:00Z" w:initials="">
    <w:p w14:paraId="246CB750" w14:textId="77777777" w:rsidR="007F615F" w:rsidRDefault="007F615F">
      <w:pPr>
        <w:widowControl w:val="0"/>
        <w:pBdr>
          <w:top w:val="nil"/>
          <w:left w:val="nil"/>
          <w:bottom w:val="nil"/>
          <w:right w:val="nil"/>
          <w:between w:val="nil"/>
        </w:pBdr>
        <w:spacing w:line="240" w:lineRule="auto"/>
        <w:rPr>
          <w:color w:val="000000"/>
        </w:rPr>
      </w:pPr>
      <w:r>
        <w:rPr>
          <w:color w:val="000000"/>
        </w:rP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1597C9" w15:done="0"/>
  <w15:commentEx w15:paraId="246CB7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1597C9" w16cid:durableId="247340B2"/>
  <w16cid:commentId w16cid:paraId="246CB750" w16cid:durableId="247340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99989" w14:textId="77777777" w:rsidR="005B1583" w:rsidRDefault="005B1583">
      <w:pPr>
        <w:spacing w:line="240" w:lineRule="auto"/>
      </w:pPr>
      <w:r>
        <w:separator/>
      </w:r>
    </w:p>
  </w:endnote>
  <w:endnote w:type="continuationSeparator" w:id="0">
    <w:p w14:paraId="1D1BA1E1" w14:textId="77777777" w:rsidR="005B1583" w:rsidRDefault="005B1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6D635" w14:textId="77777777" w:rsidR="007F615F" w:rsidRDefault="007F615F">
    <w:pPr>
      <w:jc w:val="right"/>
    </w:pPr>
    <w:r>
      <w:fldChar w:fldCharType="begin"/>
    </w:r>
    <w:r>
      <w:instrText>PAGE</w:instrText>
    </w:r>
    <w:r>
      <w:fldChar w:fldCharType="separate"/>
    </w:r>
    <w:r w:rsidR="00F6196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ADEB1" w14:textId="77777777" w:rsidR="005B1583" w:rsidRDefault="005B1583">
      <w:pPr>
        <w:spacing w:line="240" w:lineRule="auto"/>
      </w:pPr>
      <w:r>
        <w:separator/>
      </w:r>
    </w:p>
  </w:footnote>
  <w:footnote w:type="continuationSeparator" w:id="0">
    <w:p w14:paraId="687ECA92" w14:textId="77777777" w:rsidR="005B1583" w:rsidRDefault="005B15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0B27"/>
    <w:multiLevelType w:val="multilevel"/>
    <w:tmpl w:val="0DB89FDC"/>
    <w:lvl w:ilvl="0">
      <w:start w:val="1"/>
      <w:numFmt w:val="decimal"/>
      <w:lvlText w:val="%1."/>
      <w:lvlJc w:val="right"/>
      <w:pPr>
        <w:ind w:left="36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52D0AA6"/>
    <w:multiLevelType w:val="multilevel"/>
    <w:tmpl w:val="6CA8C3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0B028B"/>
    <w:multiLevelType w:val="multilevel"/>
    <w:tmpl w:val="55A4E5C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B67C63"/>
    <w:multiLevelType w:val="multilevel"/>
    <w:tmpl w:val="7FB26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AA4949"/>
    <w:multiLevelType w:val="multilevel"/>
    <w:tmpl w:val="7D629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WNER">
    <w15:presenceInfo w15:providerId="Windows Live" w15:userId="f2850388cc724e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2CD"/>
    <w:rsid w:val="00010C04"/>
    <w:rsid w:val="00011323"/>
    <w:rsid w:val="0004486D"/>
    <w:rsid w:val="00073ECE"/>
    <w:rsid w:val="00144008"/>
    <w:rsid w:val="004202D1"/>
    <w:rsid w:val="005B1583"/>
    <w:rsid w:val="007F615F"/>
    <w:rsid w:val="009C23DB"/>
    <w:rsid w:val="00C10881"/>
    <w:rsid w:val="00C172CD"/>
    <w:rsid w:val="00DE3F6C"/>
    <w:rsid w:val="00F619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91721"/>
  <w15:docId w15:val="{31C72548-72F9-4551-AE4F-F856AD00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C23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3DB"/>
    <w:rPr>
      <w:rFonts w:ascii="Segoe UI" w:hAnsi="Segoe UI" w:cs="Segoe UI"/>
      <w:sz w:val="18"/>
      <w:szCs w:val="18"/>
    </w:rPr>
  </w:style>
  <w:style w:type="paragraph" w:styleId="Revision">
    <w:name w:val="Revision"/>
    <w:hidden/>
    <w:uiPriority w:val="99"/>
    <w:semiHidden/>
    <w:rsid w:val="00C1088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aperpile.com/c/CRnYld/fjMT+H6vM+9It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s.huji.ac.il/ravehb-lab/immune-synapse-metamodel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473B1-390C-4F69-B97A-614DDD3EC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12466</Words>
  <Characters>71059</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Yair Neve-Oz</cp:lastModifiedBy>
  <cp:revision>2</cp:revision>
  <dcterms:created xsi:type="dcterms:W3CDTF">2021-06-15T12:07:00Z</dcterms:created>
  <dcterms:modified xsi:type="dcterms:W3CDTF">2021-06-15T12:07:00Z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ec529630-9244-3d8e-8642-b06ad23adf9f</vt:lpwstr>
  </property>
  <property fmtid="{D5CDD505-2E9C-101B-9397-08002B2CF9AE}" pid="4" name="Mendeley Citation Style_1">
    <vt:lpwstr>http://www.zotero.org/styles/acs-nano</vt:lpwstr>
  </property>
  <property fmtid="{D5CDD505-2E9C-101B-9397-08002B2CF9AE}" pid="5" name="Mendeley Recent Style Id 0_1">
    <vt:lpwstr>http://www.zotero.org/styles/acs-nano</vt:lpwstr>
  </property>
  <property fmtid="{D5CDD505-2E9C-101B-9397-08002B2CF9AE}" pid="6" name="Mendeley Recent Style Name 0_1">
    <vt:lpwstr>ACS Nano</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http://www.zotero.org/styles/immunity</vt:lpwstr>
  </property>
  <property fmtid="{D5CDD505-2E9C-101B-9397-08002B2CF9AE}" pid="18" name="Mendeley Recent Style Name 6_1">
    <vt:lpwstr>Immunity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